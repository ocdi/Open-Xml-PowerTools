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3DC" w:rsidRPr="00C073DC" w:rsidRDefault="00157D20">
      <w:pPr>
        <w:rPr>
          <w:lang w:val="en-US"/>
        </w:rPr>
      </w:pPr>
      <w:ins w:id="0" w:author="Eric White" w:date="2017-06-11T06:37:00Z">
        <w:r w:rsidRPr="00157D20">
          <w:rPr>
            <w:noProof/>
            <w:lang w:val="en-US"/>
          </w:rPr>
          <mc:AlternateContent>
            <mc:Choice Requires="wps">
              <w:drawing>
                <wp:anchor distT="45720" distB="45720" distL="114300" distR="114300" simplePos="0" relativeHeight="25165926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182880</wp:posOffset>
                  </wp:positionV>
                  <wp:extent cx="2360930" cy="1404620"/>
                  <wp:effectExtent l="0" t="0" r="22860" b="11430"/>
                  <wp:wrapSquare wrapText="bothSides"/>
                  <wp:docPr id="21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60930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57D20" w:rsidRPr="00157D20" w:rsidRDefault="00157D20">
                              <w:pPr>
                                <w:rPr>
                                  <w:lang w:val="en-US"/>
                                  <w:rPrChange w:id="1" w:author="Eric White" w:date="2017-06-11T06:37:00Z">
                                    <w:rPr/>
                                  </w:rPrChange>
                                </w:rPr>
                              </w:pPr>
                              <w:ins w:id="2" w:author="Eric White" w:date="2017-06-11T06:37:00Z">
                                <w:r>
                                  <w:t>This is a test.</w:t>
                                </w:r>
                              </w:ins>
                              <w:bookmarkStart w:id="3" w:name="_GoBack"/>
                              <w:bookmarkEnd w:id="3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40000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  <v:textbox style="mso-fit-shape-to-text:t">
                    <w:txbxContent>
                      <w:p w:rsidR="00157D20" w:rsidRPr="00157D20" w:rsidRDefault="00157D20">
                        <w:pPr>
                          <w:rPr>
                            <w:lang w:val="en-US"/>
                            <w:rPrChange w:id="4" w:author="Eric White" w:date="2017-06-11T06:37:00Z">
                              <w:rPr/>
                            </w:rPrChange>
                          </w:rPr>
                        </w:pPr>
                        <w:ins w:id="5" w:author="Eric White" w:date="2017-06-11T06:37:00Z">
                          <w:r>
                            <w:t>This is a test.</w:t>
                          </w:r>
                        </w:ins>
                        <w:bookmarkStart w:id="6" w:name="_GoBack"/>
                        <w:bookmarkEnd w:id="6"/>
                      </w:p>
                    </w:txbxContent>
                  </v:textbox>
                  <w10:wrap type="square"/>
                </v:shape>
              </w:pict>
            </mc:Fallback>
          </mc:AlternateContent>
        </w:r>
      </w:ins>
      <w:r w:rsidR="00C073DC">
        <w:rPr>
          <w:lang w:val="en-US"/>
        </w:rPr>
        <w:t>Video provides a powerful way to help you prove your point.</w:t>
      </w:r>
    </w:p>
    <w:sectPr w:rsidR="00C073DC" w:rsidRPr="00C073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550"/>
    <w:rsid w:val="00157D20"/>
    <w:rsid w:val="00886550"/>
    <w:rsid w:val="009B4C97"/>
    <w:rsid w:val="00C0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231D3"/>
  <w15:chartTrackingRefBased/>
  <w15:docId w15:val="{670C1B5E-B67D-4EA7-8EE7-AD45AB438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7D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D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2017-06-11T13:36:00Z</dcterms:created>
  <dcterms:modified xsi:type="dcterms:W3CDTF">2017-06-11T13:37:00Z</dcterms:modified>
</cp:coreProperties>
</file>