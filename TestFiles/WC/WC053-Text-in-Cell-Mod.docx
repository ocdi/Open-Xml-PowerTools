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51C3" w:rsidRPr="00540CC2" w:rsidTr="005A51C3">
        <w:tc>
          <w:tcPr>
            <w:tcW w:w="4508" w:type="dxa"/>
          </w:tcPr>
          <w:p w:rsidR="005A51C3" w:rsidRDefault="005A51C3">
            <w:r>
              <w:t>Cell 1,1</w:t>
            </w:r>
          </w:p>
        </w:tc>
        <w:tc>
          <w:tcPr>
            <w:tcW w:w="4508" w:type="dxa"/>
          </w:tcPr>
          <w:p w:rsidR="005A51C3" w:rsidRPr="005A51C3" w:rsidRDefault="005A51C3">
            <w:pPr>
              <w:rPr>
                <w:lang w:val="en-US"/>
              </w:rPr>
            </w:pPr>
            <w:r w:rsidRPr="005A51C3">
              <w:rPr>
                <w:lang w:val="en-US"/>
              </w:rPr>
              <w:t xml:space="preserve">The amounts due shall bear interest </w:t>
            </w:r>
            <w:del w:id="0" w:author="Eric White" w:date="2017-05-23T11:39:00Z">
              <w:r w:rsidRPr="005A51C3" w:rsidDel="00540CC2">
                <w:rPr>
                  <w:lang w:val="en-US"/>
                </w:rPr>
                <w:delText>from the beginning of the fourth month of each financial year.</w:delText>
              </w:r>
            </w:del>
            <w:ins w:id="1" w:author="Eric White" w:date="2017-05-23T11:39:00Z">
              <w:r w:rsidR="00540CC2">
                <w:rPr>
                  <w:lang w:val="en-US"/>
                </w:rPr>
                <w:t>in accordance with the procedure, rules, and regulations established by the governing body.</w:t>
              </w:r>
            </w:ins>
            <w:bookmarkStart w:id="2" w:name="_GoBack"/>
            <w:bookmarkEnd w:id="2"/>
          </w:p>
        </w:tc>
      </w:tr>
    </w:tbl>
    <w:p w:rsidR="00B41D80" w:rsidRPr="005A51C3" w:rsidRDefault="00B41D80">
      <w:pPr>
        <w:rPr>
          <w:lang w:val="en-US"/>
        </w:rPr>
      </w:pPr>
    </w:p>
    <w:sectPr w:rsidR="00B41D80" w:rsidRPr="005A51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D9"/>
    <w:rsid w:val="00526ED9"/>
    <w:rsid w:val="00540CC2"/>
    <w:rsid w:val="005A51C3"/>
    <w:rsid w:val="00B4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EEBC"/>
  <w15:chartTrackingRefBased/>
  <w15:docId w15:val="{B76EAA3F-0F5D-4C56-97F9-7AF43EAC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2017-05-23T18:37:00Z</dcterms:created>
  <dcterms:modified xsi:type="dcterms:W3CDTF">2017-05-23T18:40:00Z</dcterms:modified>
</cp:coreProperties>
</file>