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B0E" w:rsidTr="001A75EE">
        <w:tc>
          <w:tcPr>
            <w:tcW w:w="9016" w:type="dxa"/>
            <w:gridSpan w:val="3"/>
          </w:tcPr>
          <w:p w:rsidR="00537B0E" w:rsidRDefault="00537B0E">
            <w:r>
              <w:t>Title</w:t>
            </w:r>
            <w:ins w:id="0" w:author="Eric White" w:date="2017-05-28T10:03:00Z">
              <w:r w:rsidR="007D40CE">
                <w:t>1</w:t>
              </w:r>
            </w:ins>
          </w:p>
        </w:tc>
      </w:tr>
      <w:tr w:rsidR="00537B0E" w:rsidTr="00537B0E">
        <w:tc>
          <w:tcPr>
            <w:tcW w:w="3005" w:type="dxa"/>
          </w:tcPr>
          <w:p w:rsidR="00537B0E" w:rsidRDefault="00537B0E">
            <w:r>
              <w:t>One</w:t>
            </w:r>
          </w:p>
        </w:tc>
        <w:tc>
          <w:tcPr>
            <w:tcW w:w="3005" w:type="dxa"/>
          </w:tcPr>
          <w:p w:rsidR="00537B0E" w:rsidRDefault="00537B0E">
            <w:r>
              <w:t>Two</w:t>
            </w:r>
            <w:ins w:id="1" w:author="Eric White" w:date="2017-05-28T10:03:00Z">
              <w:r w:rsidR="007D40CE">
                <w:t>2</w:t>
              </w:r>
            </w:ins>
            <w:bookmarkStart w:id="2" w:name="_GoBack"/>
            <w:bookmarkEnd w:id="2"/>
          </w:p>
        </w:tc>
        <w:tc>
          <w:tcPr>
            <w:tcW w:w="3006" w:type="dxa"/>
          </w:tcPr>
          <w:p w:rsidR="00537B0E" w:rsidRDefault="00537B0E">
            <w:proofErr w:type="spellStart"/>
            <w:r>
              <w:t>Three</w:t>
            </w:r>
            <w:proofErr w:type="spellEnd"/>
          </w:p>
        </w:tc>
      </w:tr>
      <w:tr w:rsidR="00537B0E" w:rsidTr="00537B0E">
        <w:tc>
          <w:tcPr>
            <w:tcW w:w="3005" w:type="dxa"/>
          </w:tcPr>
          <w:p w:rsidR="00537B0E" w:rsidRDefault="00537B0E">
            <w:r>
              <w:t>Four</w:t>
            </w:r>
          </w:p>
        </w:tc>
        <w:tc>
          <w:tcPr>
            <w:tcW w:w="3005" w:type="dxa"/>
          </w:tcPr>
          <w:p w:rsidR="00537B0E" w:rsidRDefault="00537B0E">
            <w:r>
              <w:t>Five</w:t>
            </w:r>
          </w:p>
        </w:tc>
        <w:tc>
          <w:tcPr>
            <w:tcW w:w="3006" w:type="dxa"/>
          </w:tcPr>
          <w:p w:rsidR="00537B0E" w:rsidRDefault="00537B0E">
            <w:r>
              <w:t>Six</w:t>
            </w:r>
          </w:p>
        </w:tc>
      </w:tr>
    </w:tbl>
    <w:p w:rsidR="00A47808" w:rsidRDefault="00A47808"/>
    <w:sectPr w:rsidR="00A47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C"/>
    <w:rsid w:val="00441F6C"/>
    <w:rsid w:val="00537B0E"/>
    <w:rsid w:val="007D40CE"/>
    <w:rsid w:val="00A4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893E"/>
  <w15:chartTrackingRefBased/>
  <w15:docId w15:val="{7D09DF95-58D0-4D8B-AD83-6BD901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2017-05-28T01:18:00Z</dcterms:created>
  <dcterms:modified xsi:type="dcterms:W3CDTF">2017-05-28T17:03:00Z</dcterms:modified>
</cp:coreProperties>
</file>