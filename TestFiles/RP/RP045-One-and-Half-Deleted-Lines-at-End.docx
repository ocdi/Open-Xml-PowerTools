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DE" w:rsidRDefault="00FD47DE" w:rsidP="00ED46E1">
      <w:r>
        <w:t>Test</w:t>
      </w:r>
    </w:p>
    <w:p w:rsidR="00FD47DE" w:rsidDel="00FD47DE" w:rsidRDefault="00FD47DE" w:rsidP="00ED46E1">
      <w:pPr>
        <w:rPr>
          <w:del w:id="0" w:author="Eric White" w:date="2017-03-30T17:46:00Z"/>
        </w:rPr>
      </w:pPr>
      <w:del w:id="1" w:author="Eric White" w:date="2017-03-30T17:46:00Z">
        <w:r w:rsidDel="00FD47DE">
          <w:delText>Test2</w:delText>
        </w:r>
      </w:del>
    </w:p>
    <w:p w:rsidR="00FD47DE" w:rsidRPr="00B81033" w:rsidRDefault="00FD47DE" w:rsidP="00ED46E1">
      <w:pPr>
        <w:rPr>
          <w:lang w:val="es-ES"/>
        </w:rPr>
      </w:pPr>
      <w:del w:id="2" w:author="Eric White" w:date="2017-03-30T17:46:00Z">
        <w:r w:rsidDel="00FD47DE">
          <w:delText>Test3</w:delText>
        </w:r>
      </w:del>
      <w:bookmarkStart w:id="3" w:name="_GoBack"/>
      <w:bookmarkEnd w:id="3"/>
    </w:p>
    <w:sectPr w:rsidR="00FD47DE" w:rsidRPr="00B81033">
      <w:pgSz w:w="11907" w:h="16834" w:code="9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0F5" w:rsidRDefault="00E300F5">
      <w:r>
        <w:separator/>
      </w:r>
    </w:p>
  </w:endnote>
  <w:endnote w:type="continuationSeparator" w:id="0">
    <w:p w:rsidR="00E300F5" w:rsidRDefault="00E3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0F5" w:rsidRDefault="00E300F5">
      <w:r>
        <w:rPr>
          <w:b/>
        </w:rPr>
        <w:t>_______________</w:t>
      </w:r>
    </w:p>
  </w:footnote>
  <w:footnote w:type="continuationSeparator" w:id="0">
    <w:p w:rsidR="00E300F5" w:rsidRDefault="00E30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2785D"/>
    <w:rsid w:val="0008765E"/>
    <w:rsid w:val="00087AE8"/>
    <w:rsid w:val="000A5B9A"/>
    <w:rsid w:val="000D77CB"/>
    <w:rsid w:val="000E5BF9"/>
    <w:rsid w:val="000F0E6D"/>
    <w:rsid w:val="00121170"/>
    <w:rsid w:val="00123CC5"/>
    <w:rsid w:val="001270F2"/>
    <w:rsid w:val="0015142D"/>
    <w:rsid w:val="001616DC"/>
    <w:rsid w:val="00163962"/>
    <w:rsid w:val="00191A97"/>
    <w:rsid w:val="001A083F"/>
    <w:rsid w:val="001C41FA"/>
    <w:rsid w:val="001E2B52"/>
    <w:rsid w:val="001E3F27"/>
    <w:rsid w:val="001F38F0"/>
    <w:rsid w:val="00236D2A"/>
    <w:rsid w:val="00236E22"/>
    <w:rsid w:val="00255F12"/>
    <w:rsid w:val="00262C09"/>
    <w:rsid w:val="002A791F"/>
    <w:rsid w:val="002B4877"/>
    <w:rsid w:val="002C1B26"/>
    <w:rsid w:val="002E701F"/>
    <w:rsid w:val="003248A9"/>
    <w:rsid w:val="00324FFA"/>
    <w:rsid w:val="0032680B"/>
    <w:rsid w:val="00363A65"/>
    <w:rsid w:val="00383106"/>
    <w:rsid w:val="003A6E2B"/>
    <w:rsid w:val="003B1E8C"/>
    <w:rsid w:val="003C2508"/>
    <w:rsid w:val="003D0AA3"/>
    <w:rsid w:val="00452EC6"/>
    <w:rsid w:val="00454553"/>
    <w:rsid w:val="0048016E"/>
    <w:rsid w:val="004A5CBB"/>
    <w:rsid w:val="004B124A"/>
    <w:rsid w:val="00532097"/>
    <w:rsid w:val="00533350"/>
    <w:rsid w:val="0058350F"/>
    <w:rsid w:val="005F2605"/>
    <w:rsid w:val="00615ADF"/>
    <w:rsid w:val="00662BA0"/>
    <w:rsid w:val="00692AAE"/>
    <w:rsid w:val="006B410F"/>
    <w:rsid w:val="006D6E67"/>
    <w:rsid w:val="006E1A13"/>
    <w:rsid w:val="00701C20"/>
    <w:rsid w:val="00702F3D"/>
    <w:rsid w:val="0070518E"/>
    <w:rsid w:val="007354E9"/>
    <w:rsid w:val="00752121"/>
    <w:rsid w:val="00762678"/>
    <w:rsid w:val="00765578"/>
    <w:rsid w:val="0077084A"/>
    <w:rsid w:val="00774A9C"/>
    <w:rsid w:val="007952C7"/>
    <w:rsid w:val="007A4D1E"/>
    <w:rsid w:val="007C2317"/>
    <w:rsid w:val="007D330A"/>
    <w:rsid w:val="00866AE6"/>
    <w:rsid w:val="008717E6"/>
    <w:rsid w:val="008750A8"/>
    <w:rsid w:val="008E2114"/>
    <w:rsid w:val="008F4813"/>
    <w:rsid w:val="0090121B"/>
    <w:rsid w:val="009144C9"/>
    <w:rsid w:val="0094091F"/>
    <w:rsid w:val="00973754"/>
    <w:rsid w:val="009C0BED"/>
    <w:rsid w:val="009D0AB9"/>
    <w:rsid w:val="009E11EC"/>
    <w:rsid w:val="00A118DB"/>
    <w:rsid w:val="00A4450C"/>
    <w:rsid w:val="00A738CF"/>
    <w:rsid w:val="00AA5E6C"/>
    <w:rsid w:val="00AE5677"/>
    <w:rsid w:val="00AE658F"/>
    <w:rsid w:val="00AF2F78"/>
    <w:rsid w:val="00B47D86"/>
    <w:rsid w:val="00B52D55"/>
    <w:rsid w:val="00B7278F"/>
    <w:rsid w:val="00B8288C"/>
    <w:rsid w:val="00BC5A41"/>
    <w:rsid w:val="00BE2E80"/>
    <w:rsid w:val="00BE5EDD"/>
    <w:rsid w:val="00BE6A1F"/>
    <w:rsid w:val="00C126C4"/>
    <w:rsid w:val="00C3287B"/>
    <w:rsid w:val="00C47B3C"/>
    <w:rsid w:val="00C56EB9"/>
    <w:rsid w:val="00C63EB5"/>
    <w:rsid w:val="00CC01E0"/>
    <w:rsid w:val="00CC1086"/>
    <w:rsid w:val="00CD5FEE"/>
    <w:rsid w:val="00CE60D2"/>
    <w:rsid w:val="00D0288A"/>
    <w:rsid w:val="00D56640"/>
    <w:rsid w:val="00D72A5D"/>
    <w:rsid w:val="00DC629B"/>
    <w:rsid w:val="00DF60C3"/>
    <w:rsid w:val="00E05BFF"/>
    <w:rsid w:val="00E262F1"/>
    <w:rsid w:val="00E300F5"/>
    <w:rsid w:val="00E37DDD"/>
    <w:rsid w:val="00E71D14"/>
    <w:rsid w:val="00E917F7"/>
    <w:rsid w:val="00ED46E1"/>
    <w:rsid w:val="00F66597"/>
    <w:rsid w:val="00F8150C"/>
    <w:rsid w:val="00FD47DE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F9DC6"/>
  <w15:docId w15:val="{E19B32C9-2B0B-4411-8941-A6E4E81A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E3F27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s-ES_tradnl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link w:val="AnnexNoCar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link w:val="ArttitleCar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link w:val="CallChar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link w:val="enumlev1Char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link w:val="EquationChar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link w:val="FooterChar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Normal"/>
    <w:link w:val="FootnoteTextChar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link w:val="HeadingbChar"/>
    <w:pPr>
      <w:keepNext/>
      <w:spacing w:before="160"/>
    </w:pPr>
    <w:rPr>
      <w:rFonts w:ascii="Times" w:hAnsi="Times"/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link w:val="NormalaftertitleChar"/>
    <w:pPr>
      <w:spacing w:before="280"/>
    </w:pPr>
  </w:style>
  <w:style w:type="paragraph" w:customStyle="1" w:styleId="Note">
    <w:name w:val="Note"/>
    <w:basedOn w:val="Normal"/>
    <w:link w:val="NoteChar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link w:val="RecNoChar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Recref"/>
    <w:next w:val="Normalaftertitle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  <w:link w:val="ResNoChar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basedOn w:val="DefaultParagraphFont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character" w:customStyle="1" w:styleId="Recdef">
    <w:name w:val="Rec_def"/>
    <w:basedOn w:val="DefaultParagraphFont"/>
    <w:rPr>
      <w:b/>
    </w:rPr>
  </w:style>
  <w:style w:type="character" w:customStyle="1" w:styleId="Resdef">
    <w:name w:val="Res_def"/>
    <w:basedOn w:val="DefaultParagraphFont"/>
    <w:rPr>
      <w:rFonts w:ascii="Times New Roman" w:hAnsi="Times New Roman"/>
      <w:b/>
    </w:rPr>
  </w:style>
  <w:style w:type="character" w:styleId="PageNumber">
    <w:name w:val="page number"/>
    <w:basedOn w:val="DefaultParagraphFont"/>
  </w:style>
  <w:style w:type="paragraph" w:customStyle="1" w:styleId="Reasons">
    <w:name w:val="Reasons"/>
    <w:basedOn w:val="Normal"/>
    <w:link w:val="ReasonsChar"/>
    <w:qFormat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Border">
    <w:name w:val="Border"/>
    <w:basedOn w:val="Normal"/>
    <w:rsid w:val="002E701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973754"/>
    <w:rPr>
      <w:b/>
      <w:color w:val="auto"/>
      <w:sz w:val="20"/>
    </w:rPr>
  </w:style>
  <w:style w:type="paragraph" w:customStyle="1" w:styleId="Tabletext">
    <w:name w:val="Table_text"/>
    <w:basedOn w:val="Normal"/>
    <w:link w:val="TabletextChar"/>
    <w:rsid w:val="00973754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link w:val="TablelegendChar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link w:val="TableNoChar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link w:val="TabletitleChar"/>
    <w:rsid w:val="00973754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Section1">
    <w:name w:val="Section_1"/>
    <w:basedOn w:val="Normal"/>
    <w:link w:val="Section1Char"/>
    <w:rsid w:val="004B124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6D6E67"/>
  </w:style>
  <w:style w:type="paragraph" w:customStyle="1" w:styleId="Restitle">
    <w:name w:val="Res_title"/>
    <w:basedOn w:val="Rectitle"/>
    <w:next w:val="Resref"/>
    <w:link w:val="RestitleChar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9144C9"/>
  </w:style>
  <w:style w:type="paragraph" w:customStyle="1" w:styleId="Normalaftertitle0">
    <w:name w:val="Normal_after_title"/>
    <w:basedOn w:val="Normal"/>
    <w:next w:val="Normal"/>
    <w:link w:val="NormalaftertitleChar0"/>
    <w:rsid w:val="002F58CD"/>
    <w:pPr>
      <w:spacing w:before="360"/>
    </w:pPr>
  </w:style>
  <w:style w:type="paragraph" w:customStyle="1" w:styleId="ASN1">
    <w:name w:val="ASN.1"/>
    <w:basedOn w:val="Normal"/>
    <w:rsid w:val="002F58CD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Formal">
    <w:name w:val="Formal"/>
    <w:basedOn w:val="ASN1"/>
    <w:rsid w:val="002F58CD"/>
    <w:rPr>
      <w:b w:val="0"/>
    </w:rPr>
  </w:style>
  <w:style w:type="paragraph" w:customStyle="1" w:styleId="FooterQP">
    <w:name w:val="Footer_QP"/>
    <w:basedOn w:val="Normal"/>
    <w:rsid w:val="002F58CD"/>
    <w:pPr>
      <w:tabs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paragraph" w:styleId="BodyText">
    <w:name w:val="Body Text"/>
    <w:basedOn w:val="Normal"/>
    <w:rsid w:val="002F58CD"/>
    <w:pPr>
      <w:framePr w:hSpace="1701" w:wrap="notBeside" w:vAnchor="page" w:hAnchor="text" w:y="852"/>
      <w:jc w:val="center"/>
    </w:pPr>
    <w:rPr>
      <w:b/>
      <w:smallCaps/>
      <w:lang w:val="fr-FR"/>
    </w:rPr>
  </w:style>
  <w:style w:type="paragraph" w:customStyle="1" w:styleId="Heading8a">
    <w:name w:val="Heading 8a"/>
    <w:basedOn w:val="Heading8"/>
    <w:next w:val="Normal"/>
    <w:rsid w:val="002F58CD"/>
    <w:pPr>
      <w:tabs>
        <w:tab w:val="clear" w:pos="1871"/>
        <w:tab w:val="clear" w:pos="2268"/>
        <w:tab w:val="left" w:pos="1418"/>
      </w:tabs>
      <w:ind w:left="1418" w:hanging="1418"/>
    </w:pPr>
  </w:style>
  <w:style w:type="paragraph" w:customStyle="1" w:styleId="Heading9a">
    <w:name w:val="Heading 9a"/>
    <w:basedOn w:val="Heading9"/>
    <w:next w:val="Normal"/>
    <w:rsid w:val="002F58CD"/>
    <w:pPr>
      <w:tabs>
        <w:tab w:val="clear" w:pos="1871"/>
        <w:tab w:val="clear" w:pos="2268"/>
        <w:tab w:val="left" w:pos="1559"/>
      </w:tabs>
      <w:ind w:left="1559" w:hanging="1559"/>
    </w:pPr>
  </w:style>
  <w:style w:type="paragraph" w:styleId="BalloonText">
    <w:name w:val="Balloon Text"/>
    <w:basedOn w:val="Normal"/>
    <w:link w:val="BalloonTextChar"/>
    <w:rsid w:val="002F58C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8CD"/>
    <w:rPr>
      <w:rFonts w:ascii="Tahoma" w:hAnsi="Tahoma" w:cs="Tahoma"/>
      <w:sz w:val="16"/>
      <w:szCs w:val="16"/>
      <w:lang w:val="es-ES_tradnl" w:eastAsia="en-US"/>
    </w:rPr>
  </w:style>
  <w:style w:type="paragraph" w:customStyle="1" w:styleId="headfoot">
    <w:name w:val="head_foot"/>
    <w:basedOn w:val="Normal"/>
    <w:next w:val="Normalaftertitle"/>
    <w:rsid w:val="001F3796"/>
    <w:pPr>
      <w:spacing w:before="0"/>
    </w:pPr>
    <w:rPr>
      <w:color w:val="0000FF"/>
      <w:sz w:val="20"/>
    </w:rPr>
  </w:style>
  <w:style w:type="paragraph" w:customStyle="1" w:styleId="listitem">
    <w:name w:val="listitem"/>
    <w:basedOn w:val="Normal"/>
    <w:rsid w:val="001F3796"/>
    <w:pPr>
      <w:keepLines/>
      <w:spacing w:before="0"/>
    </w:pPr>
  </w:style>
  <w:style w:type="paragraph" w:customStyle="1" w:styleId="Signcountry">
    <w:name w:val="Sign_country"/>
    <w:basedOn w:val="Normal"/>
    <w:next w:val="Signpart"/>
    <w:rsid w:val="001F3796"/>
    <w:pPr>
      <w:keepNext/>
      <w:keepLines/>
      <w:spacing w:after="57"/>
    </w:pPr>
    <w:rPr>
      <w:b/>
    </w:rPr>
  </w:style>
  <w:style w:type="paragraph" w:customStyle="1" w:styleId="Signpart">
    <w:name w:val="Sign_part"/>
    <w:basedOn w:val="Signcountry"/>
    <w:rsid w:val="001F3796"/>
    <w:pPr>
      <w:keepNext w:val="0"/>
      <w:keepLines w:val="0"/>
      <w:spacing w:before="0"/>
      <w:ind w:left="284"/>
    </w:pPr>
    <w:rPr>
      <w:b w:val="0"/>
      <w:smallCaps/>
    </w:rPr>
  </w:style>
  <w:style w:type="paragraph" w:customStyle="1" w:styleId="Protfin">
    <w:name w:val="Prot_fin"/>
    <w:basedOn w:val="Normal"/>
    <w:next w:val="Normalaftertitle"/>
    <w:rsid w:val="001F3796"/>
    <w:pPr>
      <w:pageBreakBefore/>
      <w:spacing w:before="720" w:after="240"/>
      <w:jc w:val="center"/>
    </w:pPr>
    <w:rPr>
      <w:b/>
    </w:rPr>
  </w:style>
  <w:style w:type="paragraph" w:customStyle="1" w:styleId="Protlang">
    <w:name w:val="Prot_lang"/>
    <w:basedOn w:val="ProtNo"/>
    <w:next w:val="Protpays"/>
    <w:rsid w:val="001F3796"/>
  </w:style>
  <w:style w:type="paragraph" w:customStyle="1" w:styleId="ProtNo">
    <w:name w:val="Prot_No"/>
    <w:basedOn w:val="Normal"/>
    <w:next w:val="Protlang"/>
    <w:rsid w:val="001F3796"/>
    <w:pPr>
      <w:keepNext/>
      <w:jc w:val="center"/>
    </w:pPr>
  </w:style>
  <w:style w:type="paragraph" w:customStyle="1" w:styleId="Protpays">
    <w:name w:val="Prot_pays"/>
    <w:basedOn w:val="Protlang"/>
    <w:next w:val="headfoot"/>
    <w:rsid w:val="001F3796"/>
  </w:style>
  <w:style w:type="paragraph" w:customStyle="1" w:styleId="Prottexte">
    <w:name w:val="Prot_texte"/>
    <w:basedOn w:val="Protlang"/>
    <w:rsid w:val="001F3796"/>
  </w:style>
  <w:style w:type="paragraph" w:customStyle="1" w:styleId="Protcall">
    <w:name w:val="Prot_call"/>
    <w:basedOn w:val="Prottexte"/>
    <w:next w:val="Prottexte"/>
    <w:rsid w:val="001F3796"/>
    <w:pPr>
      <w:keepLines/>
      <w:spacing w:before="170" w:line="199" w:lineRule="exact"/>
      <w:ind w:left="794"/>
      <w:jc w:val="left"/>
    </w:pPr>
    <w:rPr>
      <w:i/>
      <w:sz w:val="18"/>
    </w:rPr>
  </w:style>
  <w:style w:type="paragraph" w:customStyle="1" w:styleId="Tablefin">
    <w:name w:val="Table_fin"/>
    <w:basedOn w:val="Normal"/>
    <w:rsid w:val="001F3796"/>
    <w:pPr>
      <w:tabs>
        <w:tab w:val="clear" w:pos="1134"/>
      </w:tabs>
      <w:spacing w:before="0"/>
    </w:pPr>
    <w:rPr>
      <w:sz w:val="12"/>
    </w:rPr>
  </w:style>
  <w:style w:type="paragraph" w:customStyle="1" w:styleId="MEP">
    <w:name w:val="MEP"/>
    <w:basedOn w:val="Normal"/>
    <w:rsid w:val="001F3796"/>
  </w:style>
  <w:style w:type="character" w:customStyle="1" w:styleId="href">
    <w:name w:val="href"/>
    <w:basedOn w:val="DefaultParagraphFont"/>
    <w:rsid w:val="001F3796"/>
  </w:style>
  <w:style w:type="paragraph" w:customStyle="1" w:styleId="TableNote">
    <w:name w:val="TableNote"/>
    <w:basedOn w:val="Tabletext"/>
    <w:rsid w:val="001F3796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</w:tabs>
      <w:jc w:val="both"/>
    </w:pPr>
    <w:rPr>
      <w:lang w:val="fr-FR"/>
    </w:rPr>
  </w:style>
  <w:style w:type="paragraph" w:styleId="TOC9">
    <w:name w:val="toc 9"/>
    <w:basedOn w:val="Normal"/>
    <w:next w:val="Normal"/>
    <w:rsid w:val="001F3796"/>
    <w:pPr>
      <w:tabs>
        <w:tab w:val="clear" w:pos="1134"/>
        <w:tab w:val="clear" w:pos="1871"/>
        <w:tab w:val="clear" w:pos="2268"/>
        <w:tab w:val="right" w:leader="dot" w:pos="9355"/>
      </w:tabs>
      <w:ind w:left="1920"/>
    </w:pPr>
  </w:style>
  <w:style w:type="character" w:customStyle="1" w:styleId="NormalaftertitleChar">
    <w:name w:val="Normal after title Char"/>
    <w:basedOn w:val="DefaultParagraphFont"/>
    <w:link w:val="Normalaftertitle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CallChar">
    <w:name w:val="Call Char"/>
    <w:basedOn w:val="DefaultParagraphFont"/>
    <w:link w:val="Call"/>
    <w:locked/>
    <w:rsid w:val="001F3796"/>
    <w:rPr>
      <w:rFonts w:ascii="Times New Roman" w:hAnsi="Times New Roman"/>
      <w:i/>
      <w:sz w:val="24"/>
      <w:lang w:val="es-ES_tradnl" w:eastAsia="en-US"/>
    </w:rPr>
  </w:style>
  <w:style w:type="character" w:customStyle="1" w:styleId="enumlev1Char">
    <w:name w:val="enumlev1 Char"/>
    <w:basedOn w:val="DefaultParagraphFont"/>
    <w:link w:val="enumlev1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FootnoteTextChar">
    <w:name w:val="Footnote Text Char"/>
    <w:basedOn w:val="DefaultParagraphFont"/>
    <w:link w:val="FootnoteText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RestitleChar">
    <w:name w:val="Res_title Char"/>
    <w:basedOn w:val="DefaultParagraphFont"/>
    <w:link w:val="Restitle"/>
    <w:rsid w:val="001F3796"/>
    <w:rPr>
      <w:rFonts w:ascii="Times New Roman Bold" w:hAnsi="Times New Roman Bold"/>
      <w:b/>
      <w:sz w:val="28"/>
      <w:lang w:val="es-ES_tradnl" w:eastAsia="en-US"/>
    </w:rPr>
  </w:style>
  <w:style w:type="character" w:customStyle="1" w:styleId="ResNoChar">
    <w:name w:val="Res_No Char"/>
    <w:basedOn w:val="DefaultParagraphFont"/>
    <w:link w:val="Res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AnnexNoCar">
    <w:name w:val="Annex_No Car"/>
    <w:basedOn w:val="DefaultParagraphFont"/>
    <w:link w:val="Annex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HeadingbChar">
    <w:name w:val="Heading_b Char"/>
    <w:basedOn w:val="DefaultParagraphFont"/>
    <w:link w:val="Headingb"/>
    <w:locked/>
    <w:rsid w:val="001F3796"/>
    <w:rPr>
      <w:rFonts w:ascii="Times" w:hAnsi="Times"/>
      <w:b/>
      <w:sz w:val="24"/>
      <w:lang w:val="es-ES_tradnl" w:eastAsia="en-US"/>
    </w:rPr>
  </w:style>
  <w:style w:type="character" w:customStyle="1" w:styleId="Resref0">
    <w:name w:val="Res#_ref"/>
    <w:basedOn w:val="DefaultParagraphFont"/>
    <w:rsid w:val="001F3796"/>
  </w:style>
  <w:style w:type="character" w:customStyle="1" w:styleId="Heading1Char">
    <w:name w:val="Heading 1 Char"/>
    <w:basedOn w:val="DefaultParagraphFont"/>
    <w:link w:val="Heading1"/>
    <w:rsid w:val="001F3796"/>
    <w:rPr>
      <w:rFonts w:ascii="Times New Roman" w:hAnsi="Times New Roman"/>
      <w:b/>
      <w:sz w:val="28"/>
      <w:lang w:val="es-ES_tradnl" w:eastAsia="en-US"/>
    </w:rPr>
  </w:style>
  <w:style w:type="paragraph" w:customStyle="1" w:styleId="CharCharCharCharCharChar">
    <w:name w:val="Char Char Char Char Char Char"/>
    <w:basedOn w:val="Normal"/>
    <w:rsid w:val="001F3796"/>
    <w:pPr>
      <w:tabs>
        <w:tab w:val="clear" w:pos="1134"/>
        <w:tab w:val="clear" w:pos="1871"/>
        <w:tab w:val="clear" w:pos="2268"/>
        <w:tab w:val="left" w:pos="540"/>
        <w:tab w:val="left" w:pos="1260"/>
        <w:tab w:val="left" w:pos="1800"/>
      </w:tabs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val="en-US"/>
    </w:rPr>
  </w:style>
  <w:style w:type="character" w:customStyle="1" w:styleId="Appref0">
    <w:name w:val="App#_ref"/>
    <w:basedOn w:val="DefaultParagraphFont"/>
    <w:rsid w:val="001F3796"/>
  </w:style>
  <w:style w:type="character" w:customStyle="1" w:styleId="RecNoChar">
    <w:name w:val="Rec_No Char"/>
    <w:basedOn w:val="DefaultParagraphFont"/>
    <w:link w:val="Rec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NormalaftertitleChar0">
    <w:name w:val="Normal_after_title Char"/>
    <w:basedOn w:val="DefaultParagraphFont"/>
    <w:link w:val="Normalaftertitle0"/>
    <w:locked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Artref0">
    <w:name w:val="Art#_ref"/>
    <w:basedOn w:val="DefaultParagraphFont"/>
    <w:rsid w:val="001F3796"/>
  </w:style>
  <w:style w:type="character" w:customStyle="1" w:styleId="Heading2Char">
    <w:name w:val="Heading 2 Char"/>
    <w:basedOn w:val="DefaultParagraphFont"/>
    <w:link w:val="Heading2"/>
    <w:locked/>
    <w:rsid w:val="001F3796"/>
    <w:rPr>
      <w:rFonts w:ascii="Times New Roman" w:hAnsi="Times New Roman"/>
      <w:b/>
      <w:sz w:val="24"/>
      <w:lang w:val="es-ES_tradnl" w:eastAsia="en-US"/>
    </w:rPr>
  </w:style>
  <w:style w:type="character" w:customStyle="1" w:styleId="EquationChar">
    <w:name w:val="Equation Char"/>
    <w:basedOn w:val="DefaultParagraphFont"/>
    <w:link w:val="Equation"/>
    <w:rsid w:val="001F3796"/>
    <w:rPr>
      <w:rFonts w:ascii="Times New Roman" w:hAnsi="Times New Roman"/>
      <w:sz w:val="24"/>
      <w:lang w:val="es-ES_tradnl" w:eastAsia="en-US"/>
    </w:rPr>
  </w:style>
  <w:style w:type="paragraph" w:customStyle="1" w:styleId="EquationLegend0">
    <w:name w:val="Equation_Legend"/>
    <w:basedOn w:val="NormalIndent"/>
    <w:rsid w:val="001F3796"/>
    <w:pPr>
      <w:jc w:val="both"/>
    </w:pPr>
    <w:rPr>
      <w:lang w:val="fr-FR"/>
    </w:rPr>
  </w:style>
  <w:style w:type="character" w:customStyle="1" w:styleId="Recref0">
    <w:name w:val="Rec#_ref"/>
    <w:basedOn w:val="DefaultParagraphFont"/>
    <w:rsid w:val="001F3796"/>
  </w:style>
  <w:style w:type="character" w:customStyle="1" w:styleId="Section1Char">
    <w:name w:val="Section_1 Char"/>
    <w:basedOn w:val="DefaultParagraphFont"/>
    <w:link w:val="Section1"/>
    <w:rsid w:val="001F3796"/>
    <w:rPr>
      <w:rFonts w:ascii="Times New Roman" w:hAnsi="Times New Roman"/>
      <w:b/>
      <w:sz w:val="24"/>
      <w:lang w:val="es-ES_tradnl" w:eastAsia="en-US"/>
    </w:rPr>
  </w:style>
  <w:style w:type="character" w:customStyle="1" w:styleId="TabletextChar">
    <w:name w:val="Table_text Char"/>
    <w:basedOn w:val="DefaultParagraphFont"/>
    <w:link w:val="Tabletext"/>
    <w:rsid w:val="001F3796"/>
    <w:rPr>
      <w:rFonts w:ascii="Times New Roman" w:hAnsi="Times New Roman"/>
      <w:lang w:val="es-ES_tradnl" w:eastAsia="en-US"/>
    </w:rPr>
  </w:style>
  <w:style w:type="character" w:customStyle="1" w:styleId="TabletitleChar">
    <w:name w:val="Table_title Char"/>
    <w:basedOn w:val="DefaultParagraphFont"/>
    <w:link w:val="Tabletitle"/>
    <w:rsid w:val="001F3796"/>
    <w:rPr>
      <w:rFonts w:ascii="Times New Roman Bold" w:hAnsi="Times New Roman Bold"/>
      <w:b/>
      <w:lang w:val="es-ES_tradnl" w:eastAsia="en-US"/>
    </w:rPr>
  </w:style>
  <w:style w:type="paragraph" w:customStyle="1" w:styleId="Blanc">
    <w:name w:val="Blanc"/>
    <w:basedOn w:val="Normal"/>
    <w:rsid w:val="001F3796"/>
    <w:pPr>
      <w:keepNext/>
      <w:tabs>
        <w:tab w:val="clear" w:pos="1871"/>
        <w:tab w:val="clear" w:pos="2268"/>
        <w:tab w:val="left" w:pos="737"/>
        <w:tab w:val="left" w:pos="1644"/>
      </w:tabs>
      <w:spacing w:before="0" w:line="86" w:lineRule="exact"/>
      <w:jc w:val="center"/>
    </w:pPr>
    <w:rPr>
      <w:rFonts w:ascii="Times" w:hAnsi="Times"/>
      <w:sz w:val="8"/>
      <w:lang w:val="en-GB"/>
    </w:rPr>
  </w:style>
  <w:style w:type="character" w:customStyle="1" w:styleId="Artdef0">
    <w:name w:val="Art#_def"/>
    <w:basedOn w:val="DefaultParagraphFont"/>
    <w:rsid w:val="001F3796"/>
    <w:rPr>
      <w:rFonts w:ascii="Times New Roman" w:hAnsi="Times New Roman"/>
      <w:b/>
    </w:rPr>
  </w:style>
  <w:style w:type="character" w:styleId="HTMLAcronym">
    <w:name w:val="HTML Acronym"/>
    <w:basedOn w:val="DefaultParagraphFont"/>
    <w:rsid w:val="001F3796"/>
  </w:style>
  <w:style w:type="character" w:customStyle="1" w:styleId="TableNoChar">
    <w:name w:val="Table_No Char"/>
    <w:basedOn w:val="DefaultParagraphFont"/>
    <w:link w:val="TableNo"/>
    <w:locked/>
    <w:rsid w:val="001F3796"/>
    <w:rPr>
      <w:rFonts w:ascii="Times New Roman" w:hAnsi="Times New Roman"/>
      <w:caps/>
      <w:lang w:val="es-ES_tradnl" w:eastAsia="en-US"/>
    </w:rPr>
  </w:style>
  <w:style w:type="paragraph" w:customStyle="1" w:styleId="TableHead0">
    <w:name w:val="Table_Head"/>
    <w:basedOn w:val="Normal"/>
    <w:next w:val="Normal"/>
    <w:rsid w:val="001F3796"/>
    <w:pPr>
      <w:tabs>
        <w:tab w:val="clear" w:pos="1134"/>
        <w:tab w:val="clear" w:pos="1871"/>
        <w:tab w:val="clear" w:pos="2268"/>
      </w:tabs>
      <w:spacing w:before="80" w:after="80"/>
      <w:jc w:val="center"/>
    </w:pPr>
    <w:rPr>
      <w:b/>
      <w:bCs/>
      <w:noProof/>
      <w:sz w:val="20"/>
    </w:rPr>
  </w:style>
  <w:style w:type="character" w:customStyle="1" w:styleId="TablelegendChar">
    <w:name w:val="Table_legend Char"/>
    <w:basedOn w:val="TabletextChar"/>
    <w:link w:val="Tablelegend"/>
    <w:rsid w:val="001F3796"/>
    <w:rPr>
      <w:rFonts w:ascii="Times New Roman" w:hAnsi="Times New Roman"/>
      <w:lang w:val="es-ES_tradnl" w:eastAsia="en-US"/>
    </w:rPr>
  </w:style>
  <w:style w:type="character" w:customStyle="1" w:styleId="StyleBold">
    <w:name w:val="Style Bold"/>
    <w:basedOn w:val="DefaultParagraphFont"/>
    <w:rsid w:val="001F3796"/>
    <w:rPr>
      <w:b/>
      <w:bCs/>
    </w:rPr>
  </w:style>
  <w:style w:type="character" w:customStyle="1" w:styleId="ArttitleCar">
    <w:name w:val="Art_title Car"/>
    <w:basedOn w:val="DefaultParagraphFont"/>
    <w:link w:val="Arttitle"/>
    <w:rsid w:val="001F3796"/>
    <w:rPr>
      <w:rFonts w:ascii="Times New Roman" w:hAnsi="Times New Roman"/>
      <w:b/>
      <w:sz w:val="28"/>
      <w:lang w:val="es-ES_tradnl" w:eastAsia="en-US"/>
    </w:rPr>
  </w:style>
  <w:style w:type="table" w:styleId="TableGrid">
    <w:name w:val="Table Grid"/>
    <w:basedOn w:val="TableNormal"/>
    <w:rsid w:val="001F379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1F3796"/>
    <w:rPr>
      <w:rFonts w:ascii="Times New Roman" w:hAnsi="Times New Roman"/>
      <w:sz w:val="24"/>
      <w:lang w:val="es-ES_tradnl" w:eastAsia="en-US"/>
    </w:rPr>
  </w:style>
  <w:style w:type="paragraph" w:customStyle="1" w:styleId="TableText0">
    <w:name w:val="Table_Text"/>
    <w:basedOn w:val="Normal"/>
    <w:rsid w:val="001F3796"/>
    <w:pPr>
      <w:spacing w:before="40" w:after="40"/>
    </w:pPr>
    <w:rPr>
      <w:noProof/>
      <w:sz w:val="20"/>
    </w:rPr>
  </w:style>
  <w:style w:type="paragraph" w:customStyle="1" w:styleId="TableFin0">
    <w:name w:val="Table_Fin"/>
    <w:basedOn w:val="Normal"/>
    <w:rsid w:val="001F3796"/>
    <w:pPr>
      <w:tabs>
        <w:tab w:val="clear" w:pos="1134"/>
      </w:tabs>
      <w:spacing w:before="0"/>
    </w:pPr>
    <w:rPr>
      <w:noProof/>
      <w:sz w:val="12"/>
      <w:lang w:val="en-US"/>
    </w:rPr>
  </w:style>
  <w:style w:type="paragraph" w:customStyle="1" w:styleId="AnnexRef0">
    <w:name w:val="Annex_Ref"/>
    <w:basedOn w:val="Normal"/>
    <w:rsid w:val="001F3796"/>
    <w:pPr>
      <w:jc w:val="center"/>
    </w:pPr>
    <w:rPr>
      <w:noProof/>
      <w:lang w:val="en-US"/>
    </w:rPr>
  </w:style>
  <w:style w:type="character" w:styleId="Hyperlink">
    <w:name w:val="Hyperlink"/>
    <w:basedOn w:val="DefaultParagraphFont"/>
    <w:rsid w:val="001F3796"/>
    <w:rPr>
      <w:color w:val="0000FF"/>
      <w:u w:val="single"/>
    </w:rPr>
  </w:style>
  <w:style w:type="character" w:customStyle="1" w:styleId="ReasonsChar">
    <w:name w:val="Reasons Char"/>
    <w:basedOn w:val="DefaultParagraphFont"/>
    <w:link w:val="Reasons"/>
    <w:locked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MODRef">
    <w:name w:val="MODRef"/>
    <w:basedOn w:val="DefaultParagraphFont"/>
    <w:rsid w:val="001F3796"/>
    <w:rPr>
      <w:b/>
      <w:sz w:val="24"/>
      <w:lang w:val="en-GB"/>
    </w:rPr>
  </w:style>
  <w:style w:type="paragraph" w:styleId="EndnoteText">
    <w:name w:val="endnote text"/>
    <w:basedOn w:val="Normal"/>
    <w:link w:val="EndnoteTextChar"/>
    <w:rsid w:val="001F3796"/>
    <w:pPr>
      <w:spacing w:before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1F3796"/>
    <w:rPr>
      <w:rFonts w:ascii="Times New Roman" w:hAnsi="Times New Roman"/>
      <w:lang w:val="es-ES_tradnl" w:eastAsia="en-US"/>
    </w:rPr>
  </w:style>
  <w:style w:type="paragraph" w:customStyle="1" w:styleId="VolumeTitle0">
    <w:name w:val="VolumeTitle"/>
    <w:basedOn w:val="Chaptitle"/>
    <w:qFormat/>
    <w:rsid w:val="00025885"/>
    <w:rPr>
      <w:sz w:val="48"/>
      <w:szCs w:val="48"/>
      <w:lang w:val="en-GB"/>
    </w:rPr>
  </w:style>
  <w:style w:type="character" w:customStyle="1" w:styleId="FooterChar">
    <w:name w:val="Footer Char"/>
    <w:basedOn w:val="DefaultParagraphFont"/>
    <w:link w:val="Footer"/>
    <w:rsid w:val="001270F2"/>
    <w:rPr>
      <w:rFonts w:ascii="Times New Roman" w:hAnsi="Times New Roman"/>
      <w:caps/>
      <w:noProof/>
      <w:sz w:val="16"/>
      <w:lang w:val="es-ES_tradnl" w:eastAsia="en-US"/>
    </w:rPr>
  </w:style>
  <w:style w:type="paragraph" w:customStyle="1" w:styleId="Texte">
    <w:name w:val="Texte"/>
    <w:basedOn w:val="Normal"/>
    <w:rsid w:val="006B410F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jc w:val="both"/>
      <w:textAlignment w:val="auto"/>
    </w:pPr>
    <w:rPr>
      <w:bCs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as\Dropbox\ProposalManagement\WRC_Sharing\Templates\PS_WRC1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PS_WRC12.dotm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4</cp:revision>
  <dcterms:created xsi:type="dcterms:W3CDTF">2017-03-31T00:40:00Z</dcterms:created>
  <dcterms:modified xsi:type="dcterms:W3CDTF">2017-03-31T00:46:00Z</dcterms:modified>
</cp:coreProperties>
</file>