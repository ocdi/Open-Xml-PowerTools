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FD" w:rsidRDefault="00D306FD">
      <w:pPr>
        <w:rPr>
          <w:lang w:val="en-US"/>
        </w:rPr>
      </w:pPr>
      <w:r>
        <w:rPr>
          <w:lang w:val="en-US"/>
        </w:rPr>
        <w:t>Video provides a powerful way.</w:t>
      </w:r>
    </w:p>
    <w:customXmlMoveFromRangeStart w:id="0" w:author="Eric White" w:date="2017-03-25T22:21:00Z"/>
    <w:moveFromRangeStart w:id="1" w:author="Eric White" w:date="2017-03-25T22:21:00Z" w:name="move478243824" w:displacedByCustomXml="next"/>
    <w:sdt>
      <w:sdtPr>
        <w:rPr>
          <w:lang w:val="en-US"/>
        </w:rPr>
        <w:id w:val="-2060007328"/>
        <w:placeholder>
          <w:docPart w:val="DefaultPlaceholder_-1854013440"/>
        </w:placeholder>
      </w:sdtPr>
      <w:sdtContent>
        <w:customXmlMoveFromRangeEnd w:id="0"/>
        <w:p w:rsidR="00D306FD" w:rsidDel="001037E6" w:rsidRDefault="00D306FD">
          <w:pPr>
            <w:rPr>
              <w:moveFrom w:id="2" w:author="Eric White" w:date="2017-03-25T22:21:00Z"/>
              <w:lang w:val="en-US"/>
            </w:rPr>
          </w:pPr>
          <w:moveFrom w:id="3" w:author="Eric White" w:date="2017-03-25T22:21:00Z">
            <w:r w:rsidDel="001037E6">
              <w:rPr>
                <w:lang w:val="en-US"/>
              </w:rPr>
              <w:t>When you click Online Video.</w:t>
            </w:r>
          </w:moveFrom>
        </w:p>
        <w:customXmlMoveFromRangeStart w:id="4" w:author="Eric White" w:date="2017-03-25T22:21:00Z"/>
      </w:sdtContent>
    </w:sdt>
    <w:customXmlMoveFromRangeEnd w:id="4"/>
    <w:moveFromRangeEnd w:id="1"/>
    <w:p w:rsidR="00D306FD" w:rsidRDefault="00D306FD">
      <w:pPr>
        <w:rPr>
          <w:lang w:val="en-US"/>
        </w:rPr>
      </w:pPr>
      <w:r>
        <w:rPr>
          <w:lang w:val="en-US"/>
        </w:rPr>
        <w:t>You can also type a keyword.</w:t>
      </w:r>
    </w:p>
    <w:p w:rsidR="00D306FD" w:rsidRDefault="00D306FD">
      <w:pPr>
        <w:rPr>
          <w:lang w:val="en-US"/>
        </w:rPr>
      </w:pPr>
      <w:r>
        <w:rPr>
          <w:lang w:val="en-US"/>
        </w:rPr>
        <w:t>To make your document look.</w:t>
      </w:r>
    </w:p>
    <w:customXmlMoveToRangeStart w:id="5" w:author="Eric White" w:date="2017-03-25T22:21:00Z"/>
    <w:moveToRangeStart w:id="6" w:author="Eric White" w:date="2017-03-25T22:21:00Z" w:name="move478243824" w:displacedByCustomXml="next"/>
    <w:bookmarkStart w:id="7" w:name="_GoBack" w:displacedByCustomXml="next"/>
    <w:sdt>
      <w:sdtPr>
        <w:rPr>
          <w:lang w:val="en-US"/>
        </w:rPr>
        <w:id w:val="-483622649"/>
        <w:placeholder>
          <w:docPart w:val="DC46F197491D4EC8B79DB4CE2D22E222"/>
        </w:placeholder>
      </w:sdtPr>
      <w:sdtContent>
        <w:customXmlMoveToRangeEnd w:id="5"/>
        <w:p w:rsidR="001037E6" w:rsidRDefault="001037E6" w:rsidP="001037E6">
          <w:pPr>
            <w:rPr>
              <w:moveTo w:id="8" w:author="Eric White" w:date="2017-03-25T22:21:00Z"/>
              <w:lang w:val="en-US"/>
            </w:rPr>
          </w:pPr>
          <w:moveTo w:id="9" w:author="Eric White" w:date="2017-03-25T22:21:00Z">
            <w:r>
              <w:rPr>
                <w:lang w:val="en-US"/>
              </w:rPr>
              <w:t>When you click Online Video.</w:t>
            </w:r>
          </w:moveTo>
        </w:p>
        <w:customXmlMoveToRangeStart w:id="10" w:author="Eric White" w:date="2017-03-25T22:21:00Z"/>
      </w:sdtContent>
    </w:sdt>
    <w:customXmlMoveToRangeEnd w:id="10"/>
    <w:moveToRangeEnd w:id="6"/>
    <w:p w:rsidR="00D306FD" w:rsidRPr="00D306FD" w:rsidRDefault="001037E6" w:rsidP="001037E6">
      <w:pPr>
        <w:rPr>
          <w:lang w:val="en-US"/>
        </w:rPr>
      </w:pPr>
      <w:ins w:id="11" w:author="Eric White" w:date="2017-03-25T22:21:00Z">
        <w:r>
          <w:rPr>
            <w:lang w:val="en-US"/>
          </w:rPr>
          <w:t xml:space="preserve"> </w:t>
        </w:r>
      </w:ins>
      <w:bookmarkEnd w:id="7"/>
      <w:r w:rsidR="00D306FD">
        <w:rPr>
          <w:lang w:val="en-US"/>
        </w:rPr>
        <w:t>For example, you can add.</w:t>
      </w:r>
    </w:p>
    <w:sectPr w:rsidR="00D306FD" w:rsidRPr="00D306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D8"/>
    <w:rsid w:val="001037E6"/>
    <w:rsid w:val="00117FD8"/>
    <w:rsid w:val="007F4E48"/>
    <w:rsid w:val="00D3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2C9F1-BDC6-4F93-9668-F9A9DDCE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37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D3E65-0B24-4ED2-A4B8-A68F65C9E5F0}"/>
      </w:docPartPr>
      <w:docPartBody>
        <w:p w:rsidR="00000000" w:rsidRDefault="0083700C">
          <w:r w:rsidRPr="00B35C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46F197491D4EC8B79DB4CE2D22E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AB025-61E8-46D0-A02C-3C0A8B616ABE}"/>
      </w:docPartPr>
      <w:docPartBody>
        <w:p w:rsidR="00000000" w:rsidRDefault="0083700C" w:rsidP="0083700C">
          <w:pPr>
            <w:pStyle w:val="DC46F197491D4EC8B79DB4CE2D22E222"/>
          </w:pPr>
          <w:r w:rsidRPr="00B35CC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0C"/>
    <w:rsid w:val="0083700C"/>
    <w:rsid w:val="00E9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00C"/>
    <w:rPr>
      <w:color w:val="808080"/>
    </w:rPr>
  </w:style>
  <w:style w:type="paragraph" w:customStyle="1" w:styleId="1DD205471DA14872AAECF63166AF75BA">
    <w:name w:val="1DD205471DA14872AAECF63166AF75BA"/>
    <w:rsid w:val="0083700C"/>
  </w:style>
  <w:style w:type="paragraph" w:customStyle="1" w:styleId="DC46F197491D4EC8B79DB4CE2D22E222">
    <w:name w:val="DC46F197491D4EC8B79DB4CE2D22E222"/>
    <w:rsid w:val="008370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2017-03-26T05:20:00Z</dcterms:created>
  <dcterms:modified xsi:type="dcterms:W3CDTF">2017-03-26T05:21:00Z</dcterms:modified>
</cp:coreProperties>
</file>