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E48" w:rsidRPr="009D59B3" w:rsidRDefault="009D59B3" w:rsidP="009D59B3">
      <w:pPr>
        <w:pStyle w:val="ListParagraph"/>
        <w:numPr>
          <w:ilvl w:val="0"/>
          <w:numId w:val="1"/>
          <w:ins w:id="0" w:author="Eric White" w:date="2017-03-26T03:50:00Z"/>
        </w:numPr>
        <w:rPr>
          <w:lang w:val="en-US"/>
        </w:rPr>
      </w:pPr>
      <w:r w:rsidRPr="009D59B3">
        <w:rPr>
          <w:lang w:val="en-US"/>
        </w:rPr>
        <w:t>This is a test.</w:t>
      </w:r>
    </w:p>
    <w:sectPr w:rsidR="007F4E48" w:rsidRPr="009D59B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360C7B"/>
    <w:multiLevelType w:val="hybridMultilevel"/>
    <w:tmpl w:val="F4225FD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Eric White">
    <w15:presenceInfo w15:providerId="Windows Live" w15:userId="5e385848af211ba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A88"/>
    <w:rsid w:val="00645A88"/>
    <w:rsid w:val="007F4E48"/>
    <w:rsid w:val="009D5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6D3AE"/>
  <w15:chartTrackingRefBased/>
  <w15:docId w15:val="{98C49677-9512-46C0-8BED-DDDA98C25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9B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59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9B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2</cp:revision>
  <dcterms:created xsi:type="dcterms:W3CDTF">2017-03-26T10:49:00Z</dcterms:created>
  <dcterms:modified xsi:type="dcterms:W3CDTF">2017-03-26T10:50:00Z</dcterms:modified>
</cp:coreProperties>
</file>