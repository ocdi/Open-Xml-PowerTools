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05B2" w:rsidTr="00BB05B2">
        <w:tc>
          <w:tcPr>
            <w:tcW w:w="4508" w:type="dxa"/>
          </w:tcPr>
          <w:p w:rsidR="00BB05B2" w:rsidDel="00BB05B2" w:rsidRDefault="00BB05B2">
            <w:pPr>
              <w:rPr>
                <w:del w:id="0" w:author="Eric White" w:date="2017-03-29T11:38:00Z"/>
              </w:rPr>
            </w:pPr>
            <w:r>
              <w:t>A</w:t>
            </w:r>
          </w:p>
          <w:p w:rsidR="00BB05B2" w:rsidDel="00BB05B2" w:rsidRDefault="00BB05B2">
            <w:pPr>
              <w:rPr>
                <w:del w:id="1" w:author="Eric White" w:date="2017-03-29T11:38:00Z"/>
              </w:rPr>
            </w:pPr>
          </w:p>
          <w:p w:rsidR="00BB05B2" w:rsidRDefault="00BB05B2"/>
        </w:tc>
        <w:tc>
          <w:tcPr>
            <w:tcW w:w="4508" w:type="dxa"/>
          </w:tcPr>
          <w:p w:rsidR="00BB05B2" w:rsidRDefault="00BB05B2">
            <w:pPr>
              <w:rPr>
                <w:ins w:id="2" w:author="Eric White" w:date="2017-03-29T11:38:00Z"/>
              </w:rPr>
            </w:pPr>
            <w:r>
              <w:t>B</w:t>
            </w:r>
          </w:p>
          <w:p w:rsidR="00BB05B2" w:rsidRDefault="00BB05B2">
            <w:pPr>
              <w:rPr>
                <w:ins w:id="3" w:author="Eric White" w:date="2017-03-29T11:38:00Z"/>
              </w:rPr>
            </w:pPr>
          </w:p>
          <w:p w:rsidR="00BB05B2" w:rsidRDefault="00BB05B2">
            <w:bookmarkStart w:id="4" w:name="_GoBack"/>
            <w:bookmarkEnd w:id="4"/>
          </w:p>
        </w:tc>
      </w:tr>
      <w:tr w:rsidR="00BB05B2" w:rsidTr="00BB05B2">
        <w:tc>
          <w:tcPr>
            <w:tcW w:w="4508" w:type="dxa"/>
          </w:tcPr>
          <w:p w:rsidR="00BB05B2" w:rsidRDefault="00BB05B2">
            <w:r>
              <w:t>C</w:t>
            </w:r>
          </w:p>
        </w:tc>
        <w:tc>
          <w:tcPr>
            <w:tcW w:w="4508" w:type="dxa"/>
          </w:tcPr>
          <w:p w:rsidR="00BB05B2" w:rsidRDefault="00BB05B2">
            <w:r>
              <w:t>D</w:t>
            </w:r>
          </w:p>
        </w:tc>
      </w:tr>
    </w:tbl>
    <w:p w:rsidR="00D97A9B" w:rsidRDefault="00D97A9B"/>
    <w:sectPr w:rsidR="00D97A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12"/>
    <w:rsid w:val="00A21C12"/>
    <w:rsid w:val="00BB05B2"/>
    <w:rsid w:val="00D9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BB11"/>
  <w15:chartTrackingRefBased/>
  <w15:docId w15:val="{258D27BB-BD8F-4E5D-A8E1-666B8BEE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2017-03-29T18:35:00Z</dcterms:created>
  <dcterms:modified xsi:type="dcterms:W3CDTF">2017-03-29T18:38:00Z</dcterms:modified>
</cp:coreProperties>
</file>