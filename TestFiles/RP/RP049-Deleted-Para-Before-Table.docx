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p14 pt14">
  <w:body>
    <w:p pt14:Unid="4fca05b246c94692b4d6da6a262eb15e">
      <w:pPr pt14:Unid="9c15d5e24c6b41b69b2b5fcc7d060929" pt14:Status="Inserted">
        <w:pStyle w:val="Proposal" pt14:Unid="482c861237d548b49891e89f6e816e1a"/>
        <w:rPr>
          <w:ins w:author="Open-Xml-PowerTools" w:id="0" w:date="2017-06-02T14:13:47.6813286-07:00"/>
        </w:rPr>
      </w:pPr>
      <w:ins w:author="Open-Xml-PowerTools" w:id="1" w:date="2017-06-02T14:13:47.6813286-07:00">
        <w:r>
          <w:t>MOD</w:t>
        </w:r>
      </w:ins>
      <w:ins w:author="Open-Xml-PowerTools" w:id="2" w:date="2017-06-02T14:13:47.6813286-07:00">
        <w:r>
          <w:tab pt14:Status="Inserted"/>
        </w:r>
      </w:ins>
      <w:ins w:author="Open-Xml-PowerTools" w:id="3" w:date="2017-06-02T14:13:47.6813286-07:00">
        <w:r>
          <w:t>ZZZ/2222/1</w:t>
        </w:r>
      </w:ins>
    </w:p>
    <w:tbl pt14:Unid="68587c2eae9f4dc2acfb7d1f902881fc" pt14:CorrelatedSHA1Hash="cebe9f2c0a8e78f4e7f858b9f1d60d6f63eadc1f" pt14:SHA1Hash="3f8bb1307f31f536d0ece5067f9ca48912ae76f6" pt14:StructureSHA1Hash="87d82a8475f56b7b79c67b2adc06f5bbc1d95788">
      <w:tblPr pt14:Unid="1c606ac745d2416e9b41945f8b9b5125">
        <w:tblW w:w="9809" w:type="dxa" pt14:Unid="89e605a6c1684f1da1927cec4c30e28a"/>
        <w:tblInd w:w="8" w:type="dxa" pt14:Unid="c2bccb015e0a4571b943b1ff502029c1"/>
        <w:tblLayout w:type="fixed" pt14:Unid="e71aae7948c94f54aa9621791fd5ce7a"/>
        <w:tblLook w:val="0000" w:firstRow="0" w:lastRow="0" w:firstColumn="0" w:lastColumn="0" w:noHBand="0" w:noVBand="0" pt14:Unid="4336ac259e00491cb7762abab9ccaa21"/>
      </w:tblPr>
      <w:tblGrid pt14:Unid="33b9b1e44adc43598389802d814068a7">
        <w:gridCol w:w="1985" pt14:Unid="adbb94862cd24a3e9eae66faa3c1ada7"/>
        <w:gridCol w:w="7824" pt14:Unid="0ba4afe6ac944d768657ae968254462f"/>
      </w:tblGrid>
      <w:tr pt14:Unid="773e903c3d044ef59eb0a17af8bb7a59" pt14:CorrelatedSHA1Hash="05e773daceaf4f713b1af4ce5f35140abbe732d5" pt14:SHA1Hash="0d1ca0aba4eceb2e68e19eb8fcf933d17fd36964" pt14:StructureSHA1Hash="3020872045d9933765c498b4c9b2346710160bb9">
        <w:tc pt14:Unid="e5f2c3e9b73c48e3b7e49f53a17168e0" pt14:SHA1Hash="e3782ebdc49613a3a45913c4e7051833c1467a86">
          <w:tcPr pt14:Unid="50ad9e27e1da4516b3bf1926d89bebe6">
            <w:tcW w:w="1985" w:type="dxa" pt14:Unid="04c3623998b444d4a023168d5203eb36"/>
            <w:tcMar pt14:Unid="15c85b6ae712417bbd4e73bf04ffbb39">
              <w:left w:w="108" w:type="dxa" pt14:Unid="7c24807bd5ac468ca49d9194de0915ed"/>
              <w:right w:w="108" w:type="dxa" pt14:Unid="011fb07fdd3949abb00a76f01036254a"/>
            </w:tcMar>
          </w:tcPr>
          <w:p pt14:Unid="ff663e70d7634796a1460651aecdb64a">
            <w:pPr pt14:Unid="72bc164361a44d94a815b8bdfe22c3b5">
              <w:pStyle w:val="NormalS2" pt14:Unid="270b84ca59564735b4b66a95ca6cea9b"/>
              <w:rPr pt14:Unid="8437e5bb87054646bb2f74d6c4414473">
                <w:b w:val="0" pt14:Unid="8c732353b754421aa84fd4c46780fec2"/>
              </w:rPr>
            </w:pPr>
            <w:r>
              <w:t>474</w:t>
            </w:r>
            <w:r>
              <w:br pt14:Unid="d41a55a780bb4a019a4131ff8c9c4b89"/>
            </w:r>
            <w:r>
              <w:t>PP-98</w:t>
            </w:r>
          </w:p>
        </w:tc>
        <w:tc pt14:Unid="4b9d36dbc1c449ebb4b2f6a1a8fe19ce" pt14:SHA1Hash="e7092cc8a1ab2e5011c7c4e339b0fc5e0d6dadcf">
          <w:tcPr pt14:Unid="f734c9db6264482a9c00b4c4a010c083">
            <w:tcW w:w="7824" w:type="dxa" pt14:Unid="8fd7949f36de486ea2e50a84d143a1ac"/>
            <w:tcMar pt14:Unid="98e5fe1b4db1438288a1abd73f0aa53b">
              <w:left w:w="108" w:type="dxa" pt14:Unid="a23f3cfbf73842fa86600aace2a7c06c"/>
              <w:right w:w="108" w:type="dxa" pt14:Unid="21f51fbad2164fff8955116d470afc9e"/>
            </w:tcMar>
          </w:tcPr>
          <w:p pt14:Unid="d9b5adec67e54616a413f82220fa5442">
            <w:pPr>
              <w:rPr/>
            </w:pPr>
            <w:r>
              <w:t>3</w:t>
            </w:r>
            <w:r>
              <w:tab pt14:Unid="f676549ad7014c669a9398cd347f9e10"/>
            </w:r>
            <w:r>
              <w:t xml:space="preserve">The amounts due shall bear interest </w:t>
            </w:r>
            <w:del w:author="Open-Xml-PowerTools" w:id="4" w:date="2017-06-02T14:13:47.6813286-07:00">
              <w:r>
                <w:delText>from the beginning of the fourth month of each financial year of the Union at 3% (three per cent) per annum during the following three months, and at 6% (six per cent) per annum from the beginning of the seventh month.</w:delText>
              </w:r>
            </w:del>
            <w:ins w:author="Open-Xml-PowerTools" w:id="5" w:date="2017-06-02T14:13:47.6813286-07:00">
              <w:r>
                <w:t>in accordance with the procedure established by the Council and reflected in the Financial Rules and Financial Regulations of ZZZ.</w:t>
              </w:r>
            </w:ins>
          </w:p>
        </w:tc>
      </w:tr>
    </w:tbl>
    <w:p pt14:Unid="377ebeee300a4c8589d53f221283eaf5">
      <w:pPr/>
    </w:p>
    <w:sectPr pt14:Unid="8c49298781fa4ef4b90c74c29960b530">
      <w:pgSz w:w="12240" w:h="15840" pt14:Unid="6bb825843e53416a9dad1ebea51a96f6"/>
      <w:pgMar w:top="1440" w:right="1440" w:bottom="1440" w:left="1440" w:header="720" w:footer="720" w:gutter="0" pt14:Unid="4159c614bcc5449bb4a9e7747864d9bc"/>
      <w:cols w:space="720" pt14:Unid="079f6ccbd98140bd8479785dbf7eda6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DACDB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02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C404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2A43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9E34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9F08C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DD047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AA0A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F8E9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16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8B"/>
    <w:rsid w:val="0027168B"/>
    <w:rsid w:val="00D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hAnsi="CG Times" w:eastAsia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8AB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Calibri" w:hAnsi="Calibri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2F5FA2"/>
    <w:pPr>
      <w:keepNext/>
      <w:keepLines/>
      <w:spacing w:before="480"/>
      <w:ind w:left="567" w:hanging="567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AD566F"/>
    <w:pPr>
      <w:spacing w:before="3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257188"/>
    <w:pPr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AD566F"/>
    <w:pPr>
      <w:ind w:left="1134" w:hanging="1134"/>
      <w:outlineLvl w:val="3"/>
    </w:pPr>
  </w:style>
  <w:style w:type="paragraph" w:styleId="Heading5">
    <w:name w:val="heading 5"/>
    <w:basedOn w:val="Heading4"/>
    <w:next w:val="Normal"/>
    <w:qFormat/>
    <w:rsid w:val="00AD566F"/>
    <w:pPr>
      <w:outlineLvl w:val="4"/>
    </w:pPr>
  </w:style>
  <w:style w:type="paragraph" w:styleId="Heading6">
    <w:name w:val="heading 6"/>
    <w:basedOn w:val="Heading4"/>
    <w:next w:val="Normal"/>
    <w:qFormat/>
    <w:rsid w:val="00AD566F"/>
    <w:pPr>
      <w:outlineLvl w:val="5"/>
    </w:pPr>
  </w:style>
  <w:style w:type="paragraph" w:styleId="Heading7">
    <w:name w:val="heading 7"/>
    <w:basedOn w:val="Heading4"/>
    <w:next w:val="Normal"/>
    <w:qFormat/>
    <w:rsid w:val="00AD566F"/>
    <w:pPr>
      <w:ind w:left="1701" w:hanging="1701"/>
      <w:outlineLvl w:val="6"/>
    </w:pPr>
  </w:style>
  <w:style w:type="paragraph" w:styleId="Heading8">
    <w:name w:val="heading 8"/>
    <w:basedOn w:val="Heading4"/>
    <w:next w:val="Normal"/>
    <w:qFormat/>
    <w:rsid w:val="00AD566F"/>
    <w:pPr>
      <w:ind w:left="1701" w:hanging="1701"/>
      <w:outlineLvl w:val="7"/>
    </w:pPr>
  </w:style>
  <w:style w:type="paragraph" w:styleId="Heading9">
    <w:name w:val="heading 9"/>
    <w:basedOn w:val="Heading4"/>
    <w:next w:val="Normal"/>
    <w:qFormat/>
    <w:rsid w:val="00AD566F"/>
    <w:pPr>
      <w:ind w:left="1701" w:hanging="1701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8">
    <w:name w:val="toc 8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7">
    <w:name w:val="toc 7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6">
    <w:name w:val="toc 6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5">
    <w:name w:val="toc 5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4">
    <w:name w:val="toc 4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pos="8789"/>
        <w:tab w:val="right" w:pos="9639"/>
      </w:tabs>
      <w:ind w:left="964" w:hanging="964"/>
    </w:pPr>
  </w:style>
  <w:style w:type="paragraph" w:styleId="TOC3">
    <w:name w:val="toc 3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2">
    <w:name w:val="toc 2"/>
    <w:basedOn w:val="Normal"/>
    <w:next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ind w:left="964" w:hanging="964"/>
    </w:pPr>
  </w:style>
  <w:style w:type="paragraph" w:styleId="TOC1">
    <w:name w:val="toc 1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964"/>
        <w:tab w:val="left" w:leader="dot" w:pos="8789"/>
        <w:tab w:val="right" w:pos="9639"/>
      </w:tabs>
      <w:spacing w:before="240"/>
      <w:ind w:left="964" w:hanging="964"/>
    </w:pPr>
  </w:style>
  <w:style w:type="paragraph" w:styleId="Footer">
    <w:name w:val="footer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5954"/>
        <w:tab w:val="right" w:pos="9639"/>
      </w:tabs>
      <w:spacing w:before="0"/>
    </w:pPr>
    <w:rPr>
      <w:caps/>
      <w:sz w:val="16"/>
    </w:rPr>
  </w:style>
  <w:style w:type="paragraph" w:styleId="Header">
    <w:name w:val="header"/>
    <w:basedOn w:val="Normal"/>
    <w:link w:val="HeaderChar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2F5FA2"/>
    <w:rPr>
      <w:rFonts w:ascii="Calibri" w:hAnsi="Calibri"/>
      <w:position w:val="6"/>
      <w:sz w:val="16"/>
    </w:rPr>
  </w:style>
  <w:style w:type="paragraph" w:styleId="FootnoteText">
    <w:name w:val="footnote text"/>
    <w:basedOn w:val="Normal"/>
    <w:link w:val="FootnoteTextChar"/>
    <w:rsid w:val="00AD566F"/>
    <w:pPr>
      <w:keepLines/>
      <w:tabs>
        <w:tab w:val="left" w:pos="256"/>
      </w:tabs>
      <w:ind w:left="256" w:hanging="256"/>
    </w:pPr>
  </w:style>
  <w:style w:type="paragraph" w:styleId="NormalIndent">
    <w:name w:val="Normal Indent"/>
    <w:basedOn w:val="Normal"/>
    <w:rsid w:val="00AD566F"/>
    <w:pPr>
      <w:ind w:left="567"/>
    </w:pPr>
  </w:style>
  <w:style w:type="paragraph" w:styleId="Tablelegend" w:customStyle="1">
    <w:name w:val="Table_legend"/>
    <w:basedOn w:val="Tabletext"/>
    <w:rsid w:val="00AD566F"/>
    <w:pPr>
      <w:spacing w:before="120"/>
    </w:pPr>
  </w:style>
  <w:style w:type="paragraph" w:styleId="Tabletext" w:customStyle="1">
    <w:name w:val="Table_text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" w:after="60"/>
    </w:pPr>
    <w:rPr>
      <w:sz w:val="22"/>
    </w:rPr>
  </w:style>
  <w:style w:type="paragraph" w:styleId="Tabletitle" w:customStyle="1">
    <w:name w:val="Table_title"/>
    <w:basedOn w:val="TableNo"/>
    <w:next w:val="Tabletex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2948"/>
        <w:tab w:val="left" w:pos="4082"/>
      </w:tabs>
      <w:spacing w:before="0"/>
    </w:pPr>
    <w:rPr>
      <w:b/>
      <w:caps w:val="0"/>
    </w:rPr>
  </w:style>
  <w:style w:type="paragraph" w:styleId="TableNo" w:customStyle="1">
    <w:name w:val="Table_No"/>
    <w:basedOn w:val="Normal"/>
    <w:next w:val="Tabletitle"/>
    <w:rsid w:val="00AD566F"/>
    <w:pPr>
      <w:keepNext/>
      <w:spacing w:before="560" w:after="120"/>
      <w:jc w:val="center"/>
    </w:pPr>
    <w:rPr>
      <w:caps/>
    </w:rPr>
  </w:style>
  <w:style w:type="paragraph" w:styleId="enumlev1" w:customStyle="1">
    <w:name w:val="enumlev1"/>
    <w:basedOn w:val="Normal"/>
    <w:rsid w:val="00AD566F"/>
    <w:pPr>
      <w:spacing w:before="86"/>
      <w:ind w:left="567" w:hanging="567"/>
    </w:pPr>
  </w:style>
  <w:style w:type="paragraph" w:styleId="enumlev2" w:customStyle="1">
    <w:name w:val="enumlev2"/>
    <w:basedOn w:val="enumlev1"/>
    <w:rsid w:val="00AD566F"/>
    <w:pPr>
      <w:ind w:left="1134"/>
    </w:pPr>
  </w:style>
  <w:style w:type="paragraph" w:styleId="enumlev3" w:customStyle="1">
    <w:name w:val="enumlev3"/>
    <w:basedOn w:val="enumlev2"/>
    <w:rsid w:val="00AD566F"/>
    <w:pPr>
      <w:ind w:left="1701"/>
    </w:pPr>
  </w:style>
  <w:style w:type="paragraph" w:styleId="Tablehead" w:customStyle="1">
    <w:name w:val="Table_head"/>
    <w:basedOn w:val="Tabletext"/>
    <w:rsid w:val="00AD566F"/>
    <w:pPr>
      <w:spacing w:before="120" w:after="120"/>
      <w:jc w:val="center"/>
    </w:pPr>
    <w:rPr>
      <w:b/>
    </w:rPr>
  </w:style>
  <w:style w:type="paragraph" w:styleId="Normalaftertitle" w:customStyle="1">
    <w:name w:val="Normal after title"/>
    <w:basedOn w:val="Normal"/>
    <w:next w:val="Normal"/>
    <w:rsid w:val="00AD566F"/>
    <w:pPr>
      <w:spacing w:before="240"/>
    </w:pPr>
  </w:style>
  <w:style w:type="paragraph" w:styleId="AnnexNo" w:customStyle="1">
    <w:name w:val="Annex_No"/>
    <w:basedOn w:val="Normal"/>
    <w:next w:val="Annexref"/>
    <w:rsid w:val="00257188"/>
    <w:pPr>
      <w:spacing w:before="720"/>
      <w:jc w:val="center"/>
    </w:pPr>
    <w:rPr>
      <w:caps/>
      <w:sz w:val="28"/>
    </w:rPr>
  </w:style>
  <w:style w:type="paragraph" w:styleId="Annexref" w:customStyle="1">
    <w:name w:val="Annex_ref"/>
    <w:basedOn w:val="Normal"/>
    <w:next w:val="Annextitle"/>
    <w:rsid w:val="00AD566F"/>
    <w:pPr>
      <w:jc w:val="center"/>
    </w:pPr>
  </w:style>
  <w:style w:type="paragraph" w:styleId="Annextitle" w:customStyle="1">
    <w:name w:val="Annex_title"/>
    <w:basedOn w:val="Normal"/>
    <w:next w:val="Normal"/>
    <w:rsid w:val="00257188"/>
    <w:pPr>
      <w:spacing w:before="240" w:after="240"/>
      <w:jc w:val="center"/>
    </w:pPr>
    <w:rPr>
      <w:b/>
      <w:sz w:val="28"/>
    </w:rPr>
  </w:style>
  <w:style w:type="paragraph" w:styleId="AppendixNo" w:customStyle="1">
    <w:name w:val="Appendix_No"/>
    <w:basedOn w:val="AnnexNo"/>
    <w:next w:val="Appendixref"/>
    <w:rsid w:val="00AD566F"/>
  </w:style>
  <w:style w:type="paragraph" w:styleId="Appendixref" w:customStyle="1">
    <w:name w:val="Appendix_ref"/>
    <w:basedOn w:val="Annexref"/>
    <w:next w:val="Appendixtitle"/>
    <w:rsid w:val="00AD566F"/>
  </w:style>
  <w:style w:type="paragraph" w:styleId="Appendixtitle" w:customStyle="1">
    <w:name w:val="Appendix_title"/>
    <w:basedOn w:val="Annextitle"/>
    <w:next w:val="Normal"/>
    <w:rsid w:val="00AD566F"/>
  </w:style>
  <w:style w:type="paragraph" w:styleId="Reftitle" w:customStyle="1">
    <w:name w:val="Ref_title"/>
    <w:basedOn w:val="Normal"/>
    <w:next w:val="Reftext"/>
    <w:rsid w:val="00257188"/>
    <w:pPr>
      <w:spacing w:before="480"/>
      <w:jc w:val="center"/>
    </w:pPr>
    <w:rPr>
      <w:caps/>
      <w:sz w:val="28"/>
    </w:rPr>
  </w:style>
  <w:style w:type="paragraph" w:styleId="Reftext" w:customStyle="1">
    <w:name w:val="Ref_text"/>
    <w:basedOn w:val="Normal"/>
    <w:rsid w:val="00AD566F"/>
    <w:pPr>
      <w:ind w:left="567" w:hanging="567"/>
    </w:pPr>
  </w:style>
  <w:style w:type="paragraph" w:styleId="Rectitle" w:customStyle="1">
    <w:name w:val="Rec_title"/>
    <w:basedOn w:val="Normal"/>
    <w:next w:val="Heading1"/>
    <w:rsid w:val="002F5FA2"/>
    <w:pPr>
      <w:spacing w:before="240"/>
      <w:jc w:val="center"/>
    </w:pPr>
    <w:rPr>
      <w:b/>
      <w:sz w:val="28"/>
    </w:rPr>
  </w:style>
  <w:style w:type="paragraph" w:styleId="Call" w:customStyle="1">
    <w:name w:val="Call"/>
    <w:basedOn w:val="Normal"/>
    <w:next w:val="Normal"/>
    <w:rsid w:val="00AD566F"/>
    <w:pPr>
      <w:keepNext/>
      <w:keepLines/>
      <w:tabs>
        <w:tab w:val="clear" w:pos="1134"/>
        <w:tab w:val="clear" w:pos="1701"/>
        <w:tab w:val="clear" w:pos="2268"/>
        <w:tab w:val="clear" w:pos="2835"/>
      </w:tabs>
      <w:spacing w:before="160"/>
      <w:ind w:left="567"/>
    </w:pPr>
    <w:rPr>
      <w:i/>
    </w:rPr>
  </w:style>
  <w:style w:type="paragraph" w:styleId="RecNo" w:customStyle="1">
    <w:name w:val="Rec_No"/>
    <w:basedOn w:val="Normal"/>
    <w:next w:val="Rectitle"/>
    <w:rsid w:val="00257188"/>
    <w:pPr>
      <w:spacing w:before="720"/>
      <w:jc w:val="center"/>
    </w:pPr>
    <w:rPr>
      <w:caps/>
      <w:sz w:val="28"/>
    </w:rPr>
  </w:style>
  <w:style w:type="paragraph" w:styleId="toc0" w:customStyle="1">
    <w:name w:val="toc 0"/>
    <w:basedOn w:val="Normal"/>
    <w:next w:val="TOC1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right" w:pos="9781"/>
      </w:tabs>
    </w:pPr>
    <w:rPr>
      <w:b/>
    </w:rPr>
  </w:style>
  <w:style w:type="paragraph" w:styleId="Part" w:customStyle="1">
    <w:name w:val="Part"/>
    <w:basedOn w:val="Normal"/>
    <w:next w:val="Normal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0"/>
      <w:jc w:val="center"/>
    </w:pPr>
    <w:rPr>
      <w:caps/>
      <w:sz w:val="28"/>
    </w:rPr>
  </w:style>
  <w:style w:type="paragraph" w:styleId="Note" w:customStyle="1">
    <w:name w:val="Note"/>
    <w:basedOn w:val="Normal"/>
    <w:rsid w:val="00AD566F"/>
    <w:pPr>
      <w:tabs>
        <w:tab w:val="clear" w:pos="567"/>
        <w:tab w:val="left" w:pos="851"/>
      </w:tabs>
    </w:pPr>
  </w:style>
  <w:style w:type="paragraph" w:styleId="Title3" w:customStyle="1">
    <w:name w:val="Title 3"/>
    <w:basedOn w:val="Title2"/>
    <w:next w:val="Normalaftertitle"/>
    <w:rsid w:val="00AD566F"/>
    <w:rPr>
      <w:caps w:val="0"/>
    </w:rPr>
  </w:style>
  <w:style w:type="paragraph" w:styleId="Title2" w:customStyle="1">
    <w:name w:val="Title 2"/>
    <w:basedOn w:val="Source"/>
    <w:next w:val="Title3"/>
    <w:rsid w:val="00AD566F"/>
    <w:pPr>
      <w:spacing w:before="240"/>
    </w:pPr>
    <w:rPr>
      <w:b w:val="0"/>
      <w:caps/>
    </w:rPr>
  </w:style>
  <w:style w:type="paragraph" w:styleId="Source" w:customStyle="1">
    <w:name w:val="Source"/>
    <w:basedOn w:val="Normal"/>
    <w:next w:val="Title1"/>
    <w:autoRedefine/>
    <w:rsid w:val="00E553B9"/>
    <w:pPr>
      <w:spacing w:before="840"/>
      <w:jc w:val="center"/>
    </w:pPr>
    <w:rPr>
      <w:b/>
      <w:sz w:val="28"/>
    </w:rPr>
  </w:style>
  <w:style w:type="paragraph" w:styleId="Title1" w:customStyle="1">
    <w:name w:val="Title 1"/>
    <w:basedOn w:val="Source"/>
    <w:next w:val="Title2"/>
    <w:rsid w:val="00AD566F"/>
    <w:pPr>
      <w:spacing w:before="240"/>
    </w:pPr>
    <w:rPr>
      <w:b w:val="0"/>
      <w:caps/>
    </w:rPr>
  </w:style>
  <w:style w:type="paragraph" w:styleId="ArtNo" w:customStyle="1">
    <w:name w:val="Art_No"/>
    <w:basedOn w:val="Normal"/>
    <w:next w:val="Arttitle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600"/>
      <w:jc w:val="center"/>
    </w:pPr>
    <w:rPr>
      <w:caps/>
      <w:sz w:val="28"/>
    </w:rPr>
  </w:style>
  <w:style w:type="paragraph" w:styleId="Arttitle" w:customStyle="1">
    <w:name w:val="Art_title"/>
    <w:basedOn w:val="Normal"/>
    <w:next w:val="Normal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240" w:after="240"/>
      <w:jc w:val="center"/>
    </w:pPr>
    <w:rPr>
      <w:b/>
      <w:sz w:val="28"/>
    </w:rPr>
  </w:style>
  <w:style w:type="paragraph" w:styleId="ChapNo" w:customStyle="1">
    <w:name w:val="Chap_No"/>
    <w:basedOn w:val="ArtNo"/>
    <w:next w:val="Chaptitle"/>
    <w:rsid w:val="00257188"/>
  </w:style>
  <w:style w:type="paragraph" w:styleId="Chaptitle" w:customStyle="1">
    <w:name w:val="Chap_title"/>
    <w:basedOn w:val="Arttitle"/>
    <w:next w:val="Normal"/>
    <w:rsid w:val="00AD566F"/>
  </w:style>
  <w:style w:type="paragraph" w:styleId="Reasons" w:customStyle="1">
    <w:name w:val="Reasons"/>
    <w:basedOn w:val="Normal"/>
    <w:rsid w:val="00AD566F"/>
  </w:style>
  <w:style w:type="paragraph" w:styleId="ResNo" w:customStyle="1">
    <w:name w:val="Res_No"/>
    <w:basedOn w:val="AnnexNo"/>
    <w:next w:val="Restitle"/>
    <w:rsid w:val="00AD566F"/>
  </w:style>
  <w:style w:type="paragraph" w:styleId="Restitle" w:customStyle="1">
    <w:name w:val="Res_title"/>
    <w:basedOn w:val="Annextitle"/>
    <w:next w:val="Normal"/>
    <w:rsid w:val="002F5FA2"/>
  </w:style>
  <w:style w:type="paragraph" w:styleId="AnnexNoS2" w:customStyle="1">
    <w:name w:val="Annex_No_S2"/>
    <w:basedOn w:val="AnnexNo"/>
    <w:next w:val="Annexref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Section1" w:customStyle="1">
    <w:name w:val="Section 1"/>
    <w:basedOn w:val="ChapNo"/>
    <w:next w:val="Normal"/>
    <w:rsid w:val="00AD566F"/>
    <w:rPr>
      <w:caps w:val="0"/>
    </w:rPr>
  </w:style>
  <w:style w:type="paragraph" w:styleId="AnnexrefS2" w:customStyle="1">
    <w:name w:val="Annex_ref_S2"/>
    <w:basedOn w:val="Annexref"/>
    <w:next w:val="Annextitle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Section2" w:customStyle="1">
    <w:name w:val="Section 2"/>
    <w:basedOn w:val="Section1"/>
    <w:next w:val="Normal"/>
    <w:rsid w:val="00AD566F"/>
    <w:pPr>
      <w:spacing w:before="240"/>
    </w:pPr>
    <w:rPr>
      <w:b/>
      <w:i/>
    </w:rPr>
  </w:style>
  <w:style w:type="paragraph" w:styleId="AnnextitleS2" w:customStyle="1">
    <w:name w:val="Annex_title_S2"/>
    <w:basedOn w:val="Annextitle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AppendixNoS2" w:customStyle="1">
    <w:name w:val="Appendix_No_S2"/>
    <w:basedOn w:val="AppendixNo"/>
    <w:next w:val="Appendixref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AppendixrefS2" w:customStyle="1">
    <w:name w:val="Appendix_ref_S2"/>
    <w:basedOn w:val="Appendixref"/>
    <w:next w:val="Annextitle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AppendixtitleS2" w:customStyle="1">
    <w:name w:val="Appendix_title_S2"/>
    <w:basedOn w:val="Appendixtitle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ArtNoS2" w:customStyle="1">
    <w:name w:val="Art_No_S2"/>
    <w:basedOn w:val="ArtNo"/>
    <w:next w:val="ArttitleS2"/>
    <w:rsid w:val="00257188"/>
    <w:pPr>
      <w:tabs>
        <w:tab w:val="left" w:pos="851"/>
      </w:tabs>
      <w:jc w:val="left"/>
    </w:pPr>
    <w:rPr>
      <w:b/>
      <w:sz w:val="24"/>
    </w:rPr>
  </w:style>
  <w:style w:type="paragraph" w:styleId="ArttitleS2" w:customStyle="1">
    <w:name w:val="Art_title_S2"/>
    <w:basedOn w:val="Arttitle"/>
    <w:next w:val="NormalS2"/>
    <w:rsid w:val="00257188"/>
    <w:pPr>
      <w:tabs>
        <w:tab w:val="left" w:pos="851"/>
      </w:tabs>
      <w:jc w:val="left"/>
    </w:pPr>
    <w:rPr>
      <w:sz w:val="24"/>
    </w:rPr>
  </w:style>
  <w:style w:type="paragraph" w:styleId="ChapNoS2" w:customStyle="1">
    <w:name w:val="Chap_No_S2"/>
    <w:basedOn w:val="ChapNo"/>
    <w:next w:val="ChaptitleS2"/>
    <w:rsid w:val="002F5FA2"/>
    <w:pPr>
      <w:tabs>
        <w:tab w:val="left" w:pos="851"/>
      </w:tabs>
      <w:jc w:val="left"/>
    </w:pPr>
    <w:rPr>
      <w:b/>
      <w:sz w:val="24"/>
    </w:rPr>
  </w:style>
  <w:style w:type="paragraph" w:styleId="ChaptitleS2" w:customStyle="1">
    <w:name w:val="Chap_title_S2"/>
    <w:basedOn w:val="Chaptitle"/>
    <w:next w:val="NormalS2"/>
    <w:rsid w:val="00257188"/>
    <w:pPr>
      <w:tabs>
        <w:tab w:val="left" w:pos="851"/>
      </w:tabs>
      <w:jc w:val="left"/>
    </w:pPr>
    <w:rPr>
      <w:sz w:val="24"/>
    </w:rPr>
  </w:style>
  <w:style w:type="paragraph" w:styleId="enumlev1S2" w:customStyle="1">
    <w:name w:val="enumlev1_S2"/>
    <w:basedOn w:val="enumlev1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enumlev2S2" w:customStyle="1">
    <w:name w:val="enumlev2_S2"/>
    <w:basedOn w:val="enumlev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enumlev3S2" w:customStyle="1">
    <w:name w:val="enumlev3_S2"/>
    <w:basedOn w:val="enumlev3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FootnoteTextS2" w:customStyle="1">
    <w:name w:val="Footnote Text_S2"/>
    <w:basedOn w:val="FootnoteText"/>
    <w:rsid w:val="00AD566F"/>
    <w:pPr>
      <w:tabs>
        <w:tab w:val="clear" w:pos="256"/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Heading1S2" w:customStyle="1">
    <w:name w:val="Heading 1_S2"/>
    <w:basedOn w:val="Heading1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  <w:outlineLvl w:val="9"/>
    </w:pPr>
    <w:rPr>
      <w:sz w:val="24"/>
    </w:rPr>
  </w:style>
  <w:style w:type="paragraph" w:styleId="Heading2S2" w:customStyle="1">
    <w:name w:val="Heading 2_S2"/>
    <w:basedOn w:val="Heading2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3S2" w:customStyle="1">
    <w:name w:val="Heading 3_S2"/>
    <w:basedOn w:val="Heading3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4S2" w:customStyle="1">
    <w:name w:val="Heading 4_S2"/>
    <w:basedOn w:val="Heading4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5S2" w:customStyle="1">
    <w:name w:val="Heading 5_S2"/>
    <w:basedOn w:val="Heading5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6S2" w:customStyle="1">
    <w:name w:val="Heading 6_S2"/>
    <w:basedOn w:val="Heading6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7S2" w:customStyle="1">
    <w:name w:val="Heading 7_S2"/>
    <w:basedOn w:val="Heading7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8S2" w:customStyle="1">
    <w:name w:val="Heading 8_S2"/>
    <w:basedOn w:val="Heading8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9S2" w:customStyle="1">
    <w:name w:val="Heading 9_S2"/>
    <w:basedOn w:val="Heading9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NormalaftertitleS2" w:customStyle="1">
    <w:name w:val="Normal after title_S2"/>
    <w:basedOn w:val="Normalaftertitle"/>
    <w:next w:val="NormalS2"/>
    <w:rsid w:val="00AD566F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NormalIndentS2" w:customStyle="1">
    <w:name w:val="Normal Indent_S2"/>
    <w:basedOn w:val="NormalInden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/>
    </w:pPr>
    <w:rPr>
      <w:b/>
    </w:rPr>
  </w:style>
  <w:style w:type="paragraph" w:styleId="NormalS2" w:customStyle="1">
    <w:name w:val="Normal_S2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ReasonsS2" w:customStyle="1">
    <w:name w:val="Reasons_S2"/>
    <w:basedOn w:val="Reasons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</w:rPr>
  </w:style>
  <w:style w:type="paragraph" w:styleId="RecNoS2" w:customStyle="1">
    <w:name w:val="Rec_No_S2"/>
    <w:basedOn w:val="RecNo"/>
    <w:next w:val="Rectitle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RectitleS2" w:customStyle="1">
    <w:name w:val="Rec_title_S2"/>
    <w:basedOn w:val="Rectitle"/>
    <w:next w:val="Heading1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caps/>
    </w:rPr>
  </w:style>
  <w:style w:type="paragraph" w:styleId="ReftextS2" w:customStyle="1">
    <w:name w:val="Ref_text_S2"/>
    <w:basedOn w:val="Reftext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ind w:left="0" w:firstLine="0"/>
    </w:pPr>
    <w:rPr>
      <w:b/>
    </w:rPr>
  </w:style>
  <w:style w:type="paragraph" w:styleId="ReftitleS2" w:customStyle="1">
    <w:name w:val="Ref_title_S2"/>
    <w:basedOn w:val="Reftitle"/>
    <w:next w:val="Reftext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caps w:val="0"/>
      <w:sz w:val="24"/>
    </w:rPr>
  </w:style>
  <w:style w:type="paragraph" w:styleId="ResNoS2" w:customStyle="1">
    <w:name w:val="Res_No_S2"/>
    <w:basedOn w:val="ResNo"/>
    <w:next w:val="Restitle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  <w:sz w:val="24"/>
    </w:rPr>
  </w:style>
  <w:style w:type="paragraph" w:styleId="RestitleS2" w:customStyle="1">
    <w:name w:val="Res_title_S2"/>
    <w:basedOn w:val="Restitle"/>
    <w:next w:val="NormalS2"/>
    <w:rsid w:val="002F5FA2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Section1S2" w:customStyle="1">
    <w:name w:val="Section 1_S2"/>
    <w:basedOn w:val="Section1"/>
    <w:next w:val="NormalS2"/>
    <w:rsid w:val="00257188"/>
    <w:pPr>
      <w:tabs>
        <w:tab w:val="left" w:pos="851"/>
      </w:tabs>
      <w:jc w:val="left"/>
    </w:pPr>
    <w:rPr>
      <w:caps/>
      <w:sz w:val="24"/>
    </w:rPr>
  </w:style>
  <w:style w:type="paragraph" w:styleId="Section2S2" w:customStyle="1">
    <w:name w:val="Section 2_S2"/>
    <w:basedOn w:val="Section2"/>
    <w:next w:val="NormalS2"/>
    <w:rsid w:val="002F5FA2"/>
    <w:pPr>
      <w:tabs>
        <w:tab w:val="left" w:pos="851"/>
      </w:tabs>
      <w:jc w:val="left"/>
    </w:pPr>
    <w:rPr>
      <w:sz w:val="24"/>
    </w:rPr>
  </w:style>
  <w:style w:type="paragraph" w:styleId="TableNoS2" w:customStyle="1">
    <w:name w:val="Table_No_S2"/>
    <w:basedOn w:val="TableNo"/>
    <w:next w:val="TabletitleS2"/>
    <w:rsid w:val="00AD566F"/>
    <w:pPr>
      <w:keepNext w:val="0"/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b/>
    </w:rPr>
  </w:style>
  <w:style w:type="paragraph" w:styleId="TablelegendS2" w:customStyle="1">
    <w:name w:val="Table_legend_S2"/>
    <w:basedOn w:val="Tablelegend"/>
    <w:rsid w:val="00AD566F"/>
    <w:pPr>
      <w:tabs>
        <w:tab w:val="left" w:pos="851"/>
      </w:tabs>
      <w:spacing w:after="0"/>
    </w:pPr>
    <w:rPr>
      <w:b/>
    </w:rPr>
  </w:style>
  <w:style w:type="paragraph" w:styleId="TabletextS2" w:customStyle="1">
    <w:name w:val="Table_text_S2"/>
    <w:basedOn w:val="Tabletext"/>
    <w:rsid w:val="00AD566F"/>
    <w:pPr>
      <w:tabs>
        <w:tab w:val="left" w:pos="851"/>
      </w:tabs>
    </w:pPr>
    <w:rPr>
      <w:b/>
    </w:rPr>
  </w:style>
  <w:style w:type="paragraph" w:styleId="TabletitleS2" w:customStyle="1">
    <w:name w:val="Table_title_S2"/>
    <w:basedOn w:val="Tabletitle"/>
    <w:next w:val="TabletextS2"/>
    <w:rsid w:val="00AD566F"/>
    <w:pPr>
      <w:keepNext w:val="0"/>
      <w:tabs>
        <w:tab w:val="clear" w:pos="2948"/>
        <w:tab w:val="clear" w:pos="4082"/>
        <w:tab w:val="left" w:pos="851"/>
      </w:tabs>
      <w:jc w:val="left"/>
    </w:pPr>
  </w:style>
  <w:style w:type="paragraph" w:styleId="FooterS2" w:customStyle="1">
    <w:name w:val="Footer_S2"/>
    <w:basedOn w:val="Footer"/>
    <w:rsid w:val="00AD566F"/>
    <w:pPr>
      <w:tabs>
        <w:tab w:val="clear" w:pos="5954"/>
        <w:tab w:val="clear" w:pos="9639"/>
        <w:tab w:val="left" w:pos="3686"/>
        <w:tab w:val="right" w:pos="7655"/>
      </w:tabs>
      <w:ind w:left="-1985"/>
    </w:pPr>
  </w:style>
  <w:style w:type="paragraph" w:styleId="HeaderS2" w:customStyle="1">
    <w:name w:val="Header_S2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0"/>
      <w:ind w:left="-1985"/>
      <w:jc w:val="center"/>
    </w:pPr>
    <w:rPr>
      <w:sz w:val="22"/>
    </w:rPr>
  </w:style>
  <w:style w:type="paragraph" w:styleId="Artheading" w:customStyle="1">
    <w:name w:val="Art_heading"/>
    <w:basedOn w:val="Normal"/>
    <w:next w:val="Normalaftertitle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480"/>
      <w:jc w:val="center"/>
    </w:pPr>
    <w:rPr>
      <w:b/>
    </w:rPr>
  </w:style>
  <w:style w:type="paragraph" w:styleId="ArtheadingS2" w:customStyle="1">
    <w:name w:val="Art_heading_S2"/>
    <w:basedOn w:val="Artheading"/>
    <w:next w:val="NormalaftertitleS2"/>
    <w:rsid w:val="00AD566F"/>
    <w:pPr>
      <w:tabs>
        <w:tab w:val="left" w:pos="851"/>
      </w:tabs>
      <w:jc w:val="left"/>
    </w:pPr>
  </w:style>
  <w:style w:type="paragraph" w:styleId="NoteS2" w:customStyle="1">
    <w:name w:val="Note_S2"/>
    <w:basedOn w:val="Note"/>
    <w:rsid w:val="00AD566F"/>
    <w:pPr>
      <w:tabs>
        <w:tab w:val="clear" w:pos="1134"/>
        <w:tab w:val="clear" w:pos="1701"/>
        <w:tab w:val="clear" w:pos="2268"/>
        <w:tab w:val="clear" w:pos="2835"/>
      </w:tabs>
    </w:pPr>
    <w:rPr>
      <w:b/>
    </w:rPr>
  </w:style>
  <w:style w:type="paragraph" w:styleId="HeadingbS2" w:customStyle="1">
    <w:name w:val="Headingb_S2"/>
    <w:basedOn w:val="Headingb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</w:style>
  <w:style w:type="paragraph" w:styleId="Headingb" w:customStyle="1">
    <w:name w:val="Heading_b"/>
    <w:basedOn w:val="Heading3"/>
    <w:next w:val="Normal"/>
    <w:rsid w:val="00AD566F"/>
    <w:pPr>
      <w:spacing w:before="160"/>
      <w:outlineLvl w:val="0"/>
    </w:pPr>
  </w:style>
  <w:style w:type="paragraph" w:styleId="HeadingiS2" w:customStyle="1">
    <w:name w:val="Headingi_S2"/>
    <w:basedOn w:val="Headingi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  <w:i w:val="0"/>
    </w:rPr>
  </w:style>
  <w:style w:type="paragraph" w:styleId="Headingi" w:customStyle="1">
    <w:name w:val="Heading_i"/>
    <w:basedOn w:val="Heading3"/>
    <w:next w:val="Normal"/>
    <w:rsid w:val="002F5FA2"/>
    <w:pPr>
      <w:spacing w:before="160"/>
      <w:outlineLvl w:val="0"/>
    </w:pPr>
    <w:rPr>
      <w:rFonts w:asciiTheme="minorHAnsi" w:hAnsiTheme="minorHAnsi"/>
      <w:b w:val="0"/>
      <w:i/>
    </w:rPr>
  </w:style>
  <w:style w:type="paragraph" w:styleId="FirstFooter" w:customStyle="1">
    <w:name w:val="FirstFooter"/>
    <w:basedOn w:val="Footer"/>
    <w:rsid w:val="00AD566F"/>
    <w:rPr>
      <w:caps w:val="0"/>
    </w:rPr>
  </w:style>
  <w:style w:type="character" w:styleId="PageNumber">
    <w:name w:val="page number"/>
    <w:basedOn w:val="DefaultParagraphFont"/>
    <w:rsid w:val="002F5FA2"/>
    <w:rPr>
      <w:rFonts w:ascii="Calibri" w:hAnsi="Calibri"/>
    </w:rPr>
  </w:style>
  <w:style w:type="character" w:styleId="Hyperlink">
    <w:name w:val="Hyperlink"/>
    <w:basedOn w:val="DefaultParagraphFont"/>
    <w:rsid w:val="00000AF8"/>
    <w:rPr>
      <w:rFonts w:ascii="Calibri" w:hAnsi="Calibri"/>
      <w:color w:val="0000FF"/>
      <w:u w:val="single"/>
    </w:rPr>
  </w:style>
  <w:style w:type="paragraph" w:styleId="Date">
    <w:name w:val="Date"/>
    <w:basedOn w:val="Normal"/>
    <w:link w:val="DateChar"/>
    <w:rsid w:val="00924760"/>
    <w:pPr>
      <w:tabs>
        <w:tab w:val="clear" w:pos="2268"/>
        <w:tab w:val="left" w:pos="1843"/>
        <w:tab w:val="left" w:pos="2269"/>
        <w:tab w:val="left" w:pos="3544"/>
        <w:tab w:val="left" w:pos="3969"/>
      </w:tabs>
      <w:spacing w:before="192" w:line="240" w:lineRule="atLeast"/>
      <w:jc w:val="center"/>
    </w:pPr>
    <w:rPr>
      <w:sz w:val="20"/>
    </w:rPr>
  </w:style>
  <w:style w:type="character" w:styleId="FollowedHyperlink">
    <w:name w:val="FollowedHyperlink"/>
    <w:basedOn w:val="DefaultParagraphFont"/>
    <w:rsid w:val="00AD566F"/>
    <w:rPr>
      <w:color w:val="800080"/>
      <w:u w:val="single"/>
    </w:rPr>
  </w:style>
  <w:style w:type="paragraph" w:styleId="Heading1c" w:customStyle="1">
    <w:name w:val="Heading 1c"/>
    <w:basedOn w:val="Heading1"/>
    <w:next w:val="Normal"/>
    <w:rsid w:val="002F5FA2"/>
    <w:pPr>
      <w:ind w:left="0" w:firstLine="0"/>
      <w:jc w:val="center"/>
      <w:outlineLvl w:val="9"/>
    </w:pPr>
  </w:style>
  <w:style w:type="paragraph" w:styleId="Heading1cS2" w:customStyle="1">
    <w:name w:val="Heading 1c_S2"/>
    <w:basedOn w:val="Heading1c"/>
    <w:next w:val="NormalS2"/>
    <w:rsid w:val="00257188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jc w:val="left"/>
    </w:pPr>
    <w:rPr>
      <w:sz w:val="24"/>
    </w:rPr>
  </w:style>
  <w:style w:type="paragraph" w:styleId="Heading2i" w:customStyle="1">
    <w:name w:val="Heading 2i"/>
    <w:basedOn w:val="Heading2"/>
    <w:next w:val="Normal"/>
    <w:rsid w:val="002F5FA2"/>
    <w:rPr>
      <w:b w:val="0"/>
      <w:i/>
    </w:rPr>
  </w:style>
  <w:style w:type="paragraph" w:styleId="Heading2iS2" w:customStyle="1">
    <w:name w:val="Heading 2i_S2"/>
    <w:basedOn w:val="Heading2i"/>
    <w:next w:val="NormalS2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</w:pPr>
    <w:rPr>
      <w:b/>
      <w:i w:val="0"/>
    </w:rPr>
  </w:style>
  <w:style w:type="paragraph" w:styleId="Normalpv" w:customStyle="1">
    <w:name w:val="Normal pv"/>
    <w:basedOn w:val="Normal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94"/>
        <w:tab w:val="left" w:pos="1191"/>
        <w:tab w:val="left" w:pos="1588"/>
        <w:tab w:val="left" w:pos="1985"/>
      </w:tabs>
    </w:pPr>
  </w:style>
  <w:style w:type="paragraph" w:styleId="Heading1pv" w:customStyle="1">
    <w:name w:val="Heading 1pv"/>
    <w:basedOn w:val="Heading1"/>
    <w:next w:val="Normalpv"/>
    <w:rsid w:val="00AD566F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794"/>
        <w:tab w:val="left" w:pos="1191"/>
        <w:tab w:val="left" w:pos="1588"/>
        <w:tab w:val="left" w:pos="1985"/>
      </w:tabs>
      <w:ind w:left="794" w:hanging="794"/>
    </w:pPr>
  </w:style>
  <w:style w:type="paragraph" w:styleId="Heading2pv" w:customStyle="1">
    <w:name w:val="Heading 2pv"/>
    <w:basedOn w:val="Heading1pv"/>
    <w:next w:val="Normalpv"/>
    <w:rsid w:val="00257188"/>
    <w:pPr>
      <w:spacing w:before="320"/>
      <w:outlineLvl w:val="1"/>
    </w:pPr>
    <w:rPr>
      <w:sz w:val="24"/>
    </w:rPr>
  </w:style>
  <w:style w:type="paragraph" w:styleId="Heading3pv" w:customStyle="1">
    <w:name w:val="Heading 3pv"/>
    <w:basedOn w:val="Heading1pv"/>
    <w:next w:val="Normalpv"/>
    <w:rsid w:val="00257188"/>
    <w:pPr>
      <w:spacing w:before="200"/>
      <w:outlineLvl w:val="2"/>
    </w:pPr>
    <w:rPr>
      <w:sz w:val="24"/>
    </w:rPr>
  </w:style>
  <w:style w:type="paragraph" w:styleId="SpecialFooter" w:customStyle="1">
    <w:name w:val="Special Footer"/>
    <w:basedOn w:val="Footer"/>
    <w:rsid w:val="007E2AD4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rFonts w:ascii="Times New Roman" w:hAnsi="Times New Roman"/>
      <w:caps w:val="0"/>
    </w:rPr>
  </w:style>
  <w:style w:type="paragraph" w:styleId="NormalendS2" w:customStyle="1">
    <w:name w:val="Normal_end_S2"/>
    <w:basedOn w:val="Normal"/>
    <w:qFormat/>
    <w:rsid w:val="00235A3B"/>
  </w:style>
  <w:style w:type="paragraph" w:styleId="Dectitle" w:customStyle="1">
    <w:name w:val="Dec_title"/>
    <w:basedOn w:val="Restitle"/>
    <w:next w:val="Normalaftertitle"/>
    <w:qFormat/>
    <w:rsid w:val="00142F28"/>
  </w:style>
  <w:style w:type="paragraph" w:styleId="DecNo" w:customStyle="1">
    <w:name w:val="Dec_No"/>
    <w:basedOn w:val="ResNo"/>
    <w:next w:val="Dectitle"/>
    <w:qFormat/>
    <w:rsid w:val="00142F28"/>
  </w:style>
  <w:style w:type="paragraph" w:styleId="DectitleS2" w:customStyle="1">
    <w:name w:val="Dec_title_S2"/>
    <w:basedOn w:val="RestitleS2"/>
    <w:next w:val="Normal"/>
    <w:qFormat/>
    <w:rsid w:val="006F565E"/>
  </w:style>
  <w:style w:type="paragraph" w:styleId="DecNoS2" w:customStyle="1">
    <w:name w:val="Dec_No_S2"/>
    <w:basedOn w:val="ResNoS2"/>
    <w:next w:val="DectitleS2"/>
    <w:qFormat/>
    <w:rsid w:val="006F565E"/>
  </w:style>
  <w:style w:type="paragraph" w:styleId="Sectiontitle" w:customStyle="1">
    <w:name w:val="Section_title"/>
    <w:basedOn w:val="Arttitle"/>
    <w:next w:val="Normalaftertitle"/>
    <w:qFormat/>
    <w:rsid w:val="007140CF"/>
  </w:style>
  <w:style w:type="paragraph" w:styleId="SectionNo" w:customStyle="1">
    <w:name w:val="Section_No"/>
    <w:basedOn w:val="ArtNo"/>
    <w:next w:val="Sectiontitle"/>
    <w:qFormat/>
    <w:rsid w:val="007140CF"/>
  </w:style>
  <w:style w:type="paragraph" w:styleId="SectiontitleS2" w:customStyle="1">
    <w:name w:val="Section_title_S2"/>
    <w:basedOn w:val="ArttitleS2"/>
    <w:next w:val="Normal"/>
    <w:qFormat/>
    <w:rsid w:val="007140CF"/>
  </w:style>
  <w:style w:type="paragraph" w:styleId="SectionNoS2" w:customStyle="1">
    <w:name w:val="Section_No_S2"/>
    <w:basedOn w:val="ArtNoS2"/>
    <w:next w:val="SectiontitleS2"/>
    <w:qFormat/>
    <w:rsid w:val="007140CF"/>
  </w:style>
  <w:style w:type="paragraph" w:styleId="Proposal" w:customStyle="1">
    <w:name w:val="Proposal"/>
    <w:basedOn w:val="Normal"/>
    <w:next w:val="Normal"/>
    <w:rsid w:val="00A808E1"/>
    <w:pPr>
      <w:keepNext/>
      <w:tabs>
        <w:tab w:val="clear" w:pos="567"/>
        <w:tab w:val="clear" w:pos="1701"/>
        <w:tab w:val="clear" w:pos="2835"/>
        <w:tab w:val="left" w:pos="1871"/>
      </w:tabs>
      <w:spacing w:before="240"/>
    </w:pPr>
    <w:rPr>
      <w:rFonts w:hAnsi="Times New Roman Bold" w:asciiTheme="minorHAnsi"/>
      <w:b/>
    </w:rPr>
  </w:style>
  <w:style w:type="paragraph" w:styleId="Agendaitem" w:customStyle="1">
    <w:name w:val="Agenda_item"/>
    <w:basedOn w:val="Normal"/>
    <w:next w:val="Normal"/>
    <w:qFormat/>
    <w:rsid w:val="001A16ED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240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8"/>
      <w:szCs w:val="22"/>
      <w:lang w:val="es-ES_tradnl" w:eastAsia="zh-CN"/>
    </w:rPr>
  </w:style>
  <w:style w:type="paragraph" w:styleId="Committee" w:customStyle="1">
    <w:name w:val="Committee"/>
    <w:basedOn w:val="Normal"/>
    <w:qFormat/>
    <w:rsid w:val="00924760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851"/>
      </w:tabs>
      <w:overflowPunct/>
      <w:autoSpaceDE/>
      <w:autoSpaceDN/>
      <w:adjustRightInd/>
      <w:spacing w:before="0" w:after="200" w:line="240" w:lineRule="atLeast"/>
      <w:textAlignment w:val="auto"/>
    </w:pPr>
    <w:rPr>
      <w:rFonts w:asciiTheme="minorHAnsi" w:hAnsiTheme="minorHAnsi" w:eastAsiaTheme="minorEastAsia" w:cstheme="minorHAnsi"/>
      <w:b/>
      <w:sz w:val="22"/>
      <w:szCs w:val="24"/>
      <w:lang w:val="en-US" w:eastAsia="zh-CN"/>
    </w:rPr>
  </w:style>
  <w:style w:type="character" w:styleId="HeaderChar" w:customStyle="1">
    <w:name w:val="Header Char"/>
    <w:basedOn w:val="DefaultParagraphFont"/>
    <w:link w:val="Header"/>
    <w:rsid w:val="001A16ED"/>
    <w:rPr>
      <w:rFonts w:ascii="Calibri" w:hAnsi="Calibri"/>
      <w:sz w:val="1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A808E1"/>
    <w:pPr>
      <w:spacing w:before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A808E1"/>
    <w:rPr>
      <w:rFonts w:ascii="Tahoma" w:hAnsi="Tahoma" w:cs="Tahoma"/>
      <w:sz w:val="16"/>
      <w:szCs w:val="16"/>
      <w:lang w:val="en-GB" w:eastAsia="en-US"/>
    </w:rPr>
  </w:style>
  <w:style w:type="paragraph" w:styleId="VolumeTitle" w:customStyle="1">
    <w:name w:val="VolumeTitle"/>
    <w:basedOn w:val="Normal"/>
    <w:next w:val="Normal"/>
    <w:rsid w:val="00AB2D04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240" w:after="240" w:line="276" w:lineRule="auto"/>
      <w:jc w:val="center"/>
      <w:textAlignment w:val="auto"/>
    </w:pPr>
    <w:rPr>
      <w:rFonts w:asciiTheme="minorHAnsi" w:hAnsiTheme="minorHAnsi" w:eastAsiaTheme="minorEastAsia" w:cstheme="minorBidi"/>
      <w:b/>
      <w:bCs/>
      <w:sz w:val="32"/>
      <w:szCs w:val="32"/>
      <w:lang w:val="en-US" w:eastAsia="zh-CN"/>
    </w:rPr>
  </w:style>
  <w:style w:type="paragraph" w:styleId="VolumeTitleS2" w:customStyle="1">
    <w:name w:val="VolumeTitle_S2"/>
    <w:basedOn w:val="VolumeTitle"/>
    <w:next w:val="Normal"/>
    <w:qFormat/>
    <w:rsid w:val="00215F12"/>
  </w:style>
  <w:style w:type="paragraph" w:styleId="OP" w:customStyle="1">
    <w:name w:val="OP"/>
    <w:basedOn w:val="Normal"/>
    <w:next w:val="Normal"/>
    <w:qFormat/>
    <w:rsid w:val="00FF04D6"/>
    <w:pPr>
      <w:pageBreakBefore/>
      <w:tabs>
        <w:tab w:val="clear" w:pos="1134"/>
        <w:tab w:val="clear" w:pos="2268"/>
        <w:tab w:val="right" w:pos="567"/>
        <w:tab w:val="left" w:pos="794"/>
        <w:tab w:val="left" w:pos="1191"/>
        <w:tab w:val="left" w:pos="1588"/>
        <w:tab w:val="left" w:pos="1985"/>
      </w:tabs>
      <w:spacing w:before="240" w:after="240" w:line="480" w:lineRule="atLeast"/>
      <w:jc w:val="center"/>
    </w:pPr>
    <w:rPr>
      <w:b/>
      <w:sz w:val="32"/>
    </w:rPr>
  </w:style>
  <w:style w:type="paragraph" w:styleId="OPtitle" w:customStyle="1">
    <w:name w:val="OP_title"/>
    <w:basedOn w:val="Normal"/>
    <w:next w:val="Normalaftertitle"/>
    <w:qFormat/>
    <w:rsid w:val="00FF04D6"/>
    <w:pPr>
      <w:jc w:val="center"/>
    </w:pPr>
    <w:rPr>
      <w:b/>
      <w:bCs/>
    </w:rPr>
  </w:style>
  <w:style w:type="paragraph" w:styleId="StyleCommitteeAfter0ptLinespacingsingle" w:customStyle="1">
    <w:name w:val="Style Committee + After:  0 pt Line spacing:  single"/>
    <w:basedOn w:val="Committee"/>
    <w:rsid w:val="00841AB4"/>
    <w:pPr>
      <w:framePr w:wrap="around" w:hAnchor="text"/>
      <w:spacing w:after="0" w:line="240" w:lineRule="auto"/>
    </w:pPr>
    <w:rPr>
      <w:rFonts w:eastAsia="Times New Roman" w:cs="Times New Roman"/>
      <w:bCs/>
      <w:sz w:val="24"/>
      <w:szCs w:val="20"/>
    </w:rPr>
  </w:style>
  <w:style w:type="character" w:styleId="FootnoteTextChar" w:customStyle="1">
    <w:name w:val="Footnote Text Char"/>
    <w:basedOn w:val="DefaultParagraphFont"/>
    <w:link w:val="FootnoteText"/>
    <w:rsid w:val="0034662D"/>
    <w:rPr>
      <w:rFonts w:ascii="Calibri" w:hAnsi="Calibri"/>
      <w:sz w:val="24"/>
      <w:lang w:val="en-GB" w:eastAsia="en-US"/>
    </w:rPr>
  </w:style>
  <w:style w:type="paragraph" w:styleId="Figure" w:customStyle="1">
    <w:name w:val="Figure"/>
    <w:basedOn w:val="Normal"/>
    <w:rsid w:val="0034662D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0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FigureLegend" w:customStyle="1">
    <w:name w:val="Figure_Legend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  <w:tab w:val="left" w:pos="284"/>
        <w:tab w:val="left" w:pos="851"/>
      </w:tabs>
      <w:overflowPunct/>
      <w:autoSpaceDE/>
      <w:autoSpaceDN/>
      <w:adjustRightInd/>
      <w:spacing w:before="0" w:after="200" w:line="276" w:lineRule="auto"/>
      <w:textAlignment w:val="auto"/>
    </w:pPr>
    <w:rPr>
      <w:rFonts w:asciiTheme="minorHAnsi" w:hAnsiTheme="minorHAnsi" w:eastAsiaTheme="minorEastAsia" w:cstheme="minorBidi"/>
      <w:sz w:val="20"/>
      <w:szCs w:val="22"/>
      <w:lang w:val="en-US" w:eastAsia="zh-CN"/>
    </w:rPr>
  </w:style>
  <w:style w:type="paragraph" w:styleId="FigureTitle" w:customStyle="1">
    <w:name w:val="Figure_Title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0" w:after="720" w:line="276" w:lineRule="auto"/>
      <w:jc w:val="center"/>
      <w:textAlignment w:val="auto"/>
    </w:pPr>
    <w:rPr>
      <w:rFonts w:asciiTheme="minorHAnsi" w:hAnsiTheme="minorHAnsi" w:eastAsiaTheme="minorEastAsia" w:cstheme="minorBidi"/>
      <w:b/>
      <w:sz w:val="20"/>
      <w:szCs w:val="22"/>
      <w:lang w:val="en-US" w:eastAsia="zh-CN"/>
    </w:rPr>
  </w:style>
  <w:style w:type="paragraph" w:styleId="TableRef" w:customStyle="1">
    <w:name w:val="Table_Ref"/>
    <w:basedOn w:val="Normal"/>
    <w:next w:val="Normal"/>
    <w:rsid w:val="0034662D"/>
    <w:pPr>
      <w:keepNext/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567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18"/>
      <w:szCs w:val="22"/>
      <w:lang w:val="en-US" w:eastAsia="zh-CN"/>
    </w:rPr>
  </w:style>
  <w:style w:type="paragraph" w:styleId="Equation" w:customStyle="1">
    <w:name w:val="Equation"/>
    <w:basedOn w:val="Normal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center" w:pos="4678"/>
        <w:tab w:val="right" w:pos="9356"/>
      </w:tabs>
      <w:overflowPunct/>
      <w:autoSpaceDE/>
      <w:autoSpaceDN/>
      <w:adjustRightInd/>
      <w:spacing w:before="0" w:after="200" w:line="276" w:lineRule="auto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Section10" w:customStyle="1">
    <w:name w:val="Section_1"/>
    <w:basedOn w:val="Normal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center" w:pos="4678"/>
      </w:tabs>
      <w:overflowPunct/>
      <w:autoSpaceDE/>
      <w:autoSpaceDN/>
      <w:adjustRightInd/>
      <w:spacing w:before="360" w:after="200" w:line="276" w:lineRule="auto"/>
      <w:jc w:val="center"/>
      <w:textAlignment w:val="auto"/>
    </w:pPr>
    <w:rPr>
      <w:rFonts w:asciiTheme="minorHAnsi" w:hAnsiTheme="minorHAnsi" w:eastAsiaTheme="minorEastAsia" w:cstheme="minorBidi"/>
      <w:b/>
      <w:sz w:val="22"/>
      <w:szCs w:val="22"/>
      <w:lang w:val="en-US" w:eastAsia="zh-CN"/>
    </w:rPr>
  </w:style>
  <w:style w:type="character" w:styleId="href" w:customStyle="1">
    <w:name w:val="href"/>
    <w:basedOn w:val="DefaultParagraphFont"/>
    <w:rsid w:val="0034662D"/>
    <w:rPr>
      <w:color w:val="auto"/>
    </w:rPr>
  </w:style>
  <w:style w:type="paragraph" w:styleId="Section20" w:customStyle="1">
    <w:name w:val="Section_2"/>
    <w:basedOn w:val="Section10"/>
    <w:rsid w:val="0034662D"/>
    <w:pPr>
      <w:jc w:val="left"/>
    </w:pPr>
    <w:rPr>
      <w:b w:val="0"/>
      <w:i/>
    </w:rPr>
  </w:style>
  <w:style w:type="paragraph" w:styleId="Section3" w:customStyle="1">
    <w:name w:val="Section_3"/>
    <w:basedOn w:val="Section10"/>
    <w:rsid w:val="0034662D"/>
    <w:rPr>
      <w:b w:val="0"/>
    </w:rPr>
  </w:style>
  <w:style w:type="paragraph" w:styleId="EquationLegend" w:customStyle="1">
    <w:name w:val="Equation_Legend"/>
    <w:basedOn w:val="NormalIndent"/>
    <w:rsid w:val="0034662D"/>
    <w:pPr>
      <w:tabs>
        <w:tab w:val="clear" w:pos="567"/>
        <w:tab w:val="clear" w:pos="1134"/>
        <w:tab w:val="clear" w:pos="1701"/>
        <w:tab w:val="clear" w:pos="2268"/>
        <w:tab w:val="clear" w:pos="2835"/>
        <w:tab w:val="left" w:pos="1871"/>
      </w:tabs>
      <w:overflowPunct/>
      <w:autoSpaceDE/>
      <w:autoSpaceDN/>
      <w:adjustRightInd/>
      <w:spacing w:before="0" w:after="200" w:line="276" w:lineRule="auto"/>
      <w:ind w:left="1134"/>
      <w:jc w:val="both"/>
      <w:textAlignment w:val="auto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paragraph" w:styleId="Section" w:customStyle="1">
    <w:name w:val="Section"/>
    <w:basedOn w:val="Normal"/>
    <w:next w:val="Normal"/>
    <w:rsid w:val="0034662D"/>
    <w:pPr>
      <w:keepNext/>
      <w:keepLines/>
      <w:tabs>
        <w:tab w:val="clear" w:pos="1134"/>
        <w:tab w:val="clear" w:pos="1701"/>
        <w:tab w:val="clear" w:pos="2268"/>
        <w:tab w:val="clear" w:pos="2835"/>
        <w:tab w:val="right" w:pos="567"/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624" w:after="200" w:line="276" w:lineRule="auto"/>
      <w:jc w:val="center"/>
      <w:textAlignment w:val="auto"/>
    </w:pPr>
    <w:rPr>
      <w:rFonts w:asciiTheme="minorHAnsi" w:hAnsiTheme="minorHAnsi" w:eastAsiaTheme="minorEastAsia" w:cstheme="minorBidi"/>
      <w:sz w:val="28"/>
      <w:szCs w:val="22"/>
      <w:lang w:val="en-US" w:eastAsia="zh-CN"/>
    </w:rPr>
  </w:style>
  <w:style w:type="character" w:styleId="DateChar" w:customStyle="1">
    <w:name w:val="Date Char"/>
    <w:basedOn w:val="DefaultParagraphFont"/>
    <w:link w:val="Date"/>
    <w:rsid w:val="00924760"/>
    <w:rPr>
      <w:rFonts w:ascii="Calibri" w:hAnsi="Calibri"/>
      <w:lang w:val="en-GB" w:eastAsia="en-US"/>
    </w:rPr>
  </w:style>
  <w:style w:type="paragraph" w:styleId="MinusFootnote" w:customStyle="1">
    <w:name w:val="MinusFootnote"/>
    <w:basedOn w:val="Normal"/>
    <w:rsid w:val="00AD566F"/>
    <w:pPr>
      <w:ind w:left="-1701" w:hanging="284"/>
    </w:pPr>
  </w:style>
  <w:style w:type="paragraph" w:styleId="firstfooter0" w:customStyle="1">
    <w:name w:val="firstfooter"/>
    <w:basedOn w:val="Normal"/>
    <w:rsid w:val="00DE4CC2"/>
    <w:pPr>
      <w:tabs>
        <w:tab w:val="clear" w:pos="567"/>
        <w:tab w:val="clear" w:pos="1134"/>
        <w:tab w:val="clear" w:pos="1701"/>
        <w:tab w:val="clear" w:pos="2268"/>
        <w:tab w:val="clear" w:pos="283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SimSu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899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footnotes" Target="/word/footnotes.xml" Id="R3d3c4925704f49f1" /><Relationship Type="http://schemas.openxmlformats.org/officeDocument/2006/relationships/endnotes" Target="/word/endnotes.xml" Id="R62645b3ae690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Pages>1</ap:Pages>
  <ap:Words>40</ap:Words>
  <ap:Characters>229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ITU</ap:Company>
  <ap:LinksUpToDate>false</ap:LinksUpToDate>
  <ap:CharactersWithSpaces>268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Manias, Michel</dc:creator>
  <cp:lastModifiedBy>Manias, Michel</cp:lastModifiedBy>
  <cp:revision>2</cp:revision>
  <dcterms:created xsi:type="dcterms:W3CDTF">2016-02-01T15:55:00Z</dcterms:created>
  <dcterms:modified xsi:type="dcterms:W3CDTF">2016-02-01T15:55:00Z</dcterms:modified>
</cp:coreProperties>
</file>