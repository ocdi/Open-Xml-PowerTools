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b11f159fc448f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B93EB4" w:rsidR="00525BF5" w:rsidP="00813DC7" w:rsidRDefault="00525BF5" w14:paraId="3AAAC2FB" w14:textId="77777777">
      <w:pPr>
        <w:pStyle w:val="Proposal"/>
      </w:pPr>
      <w:r w:rsidRPr="00525BF5">
        <w:t>XXX</w:t>
      </w:r>
      <w:r w:rsidRPr="00525BF5">
        <w:tab/>
        <w:t>XXX/11111/4</w:t>
      </w:r>
    </w:p>
    <w:p w:rsidRPr="00185066" w:rsidR="00185066" w:rsidP="003C16CD" w:rsidRDefault="00185066" w14:paraId="4406EDBA" w14:textId="7CF24D72">
      <w:pPr>
        <w:tabs>
          <w:tab w:val="left" w:pos="567"/>
          <w:tab w:val="left" w:pos="851"/>
          <w:tab w:val="left" w:pos="1418"/>
          <w:tab w:val="left" w:pos="1701"/>
          <w:tab w:val="left" w:pos="1985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40"/>
        <w:ind w:left="567" w:hanging="567"/>
        <w:textAlignment w:val="auto"/>
        <w:rPr>
          <w:sz w:val="16"/>
          <w:szCs w:val="16"/>
        </w:rPr>
      </w:pPr>
      <w:r w:rsidRPr="00185066">
        <w:rPr>
          <w:i/>
          <w:iCs/>
          <w:sz w:val="20"/>
        </w:rPr>
        <w:t>z)</w:t>
      </w:r>
      <w:r w:rsidRPr="00185066">
        <w:rPr>
          <w:sz w:val="20"/>
        </w:rPr>
        <w:tab/>
      </w:r>
      <w:ins w:author="Zzzzzzzz, Eee" w:date="2015-10-12T19:51:00Z" w:id="90">
        <w:r w:rsidRPr="00185066">
          <w:rPr>
            <w:sz w:val="20"/>
          </w:rPr>
          <w:t>Jusqu'au 1</w:t>
        </w:r>
      </w:ins>
      <w:ins w:author="Acien, Clara" w:date="2015-10-16T16:36:00Z" w:id="91">
        <w:r w:rsidR="003C16CD">
          <w:rPr>
            <w:sz w:val="20"/>
          </w:rPr>
          <w:t>er</w:t>
        </w:r>
      </w:ins>
      <w:ins w:author="Zzzzzzzz, Eee" w:date="2015-10-12T19:51:00Z" w:id="92">
        <w:r w:rsidRPr="00185066">
          <w:rPr>
            <w:sz w:val="20"/>
          </w:rPr>
          <w:t xml:space="preserve"> janvier 2019, </w:t>
        </w:r>
      </w:ins>
      <w:del w:author="Zzzzzzzz, Eee" w:date="2015-10-13T16:31:00Z" w:id="93">
        <w:r w:rsidDel="00EE7E4E" w:rsidR="00EE7E4E">
          <w:rPr>
            <w:sz w:val="20"/>
          </w:rPr>
          <w:delText>C</w:delText>
        </w:r>
      </w:del>
      <w:ins w:author="Zzzzzzzz, Eee" w:date="2015-10-13T16:31:00Z" w:id="94">
        <w:r w:rsidR="00EE7E4E">
          <w:rPr>
            <w:sz w:val="20"/>
          </w:rPr>
          <w:t>c</w:t>
        </w:r>
      </w:ins>
      <w:r w:rsidRPr="00185066">
        <w:rPr>
          <w:sz w:val="20"/>
        </w:rPr>
        <w:t>ww wwwww wwwwwww wwww wwwwwwwww pour les wwwwww éventuels des wwwwwwwwwwww futures du wwwwwww www, à wwwwwwwwwwwwwwwwwwwwwwwwwwwwwwwwwwwwwwwwwwwwwwwwwwwwwwwwwwwwwwwwwwwwwwwwwwwwwwwwwwwwwwwwwwwwwwwwwwwwwwwwwwwwwwwwwwwwwwwwwwwwwwwwwwwwwwwwwwwwwwwwwwwwwwwwwwwwwwwwwwwwwwwwwwwwwwwwwwwwwwwwwwwwwwwwwwwwwwwwwwwwwwwwwwwwwwwwwwwwwwwwwwwwww.</w:t>
      </w:r>
      <w:r w:rsidR="009413A7">
        <w:rPr>
          <w:rFonts w:eastAsia="MS Mincho"/>
          <w:lang w:val="fr-CH"/>
        </w:rPr>
        <w:t xml:space="preserve">  </w:t>
      </w:r>
      <w:del w:author="Zzzzzzzz, Eee" w:date="2015-10-12T19:54:00Z" w:id="95">
        <w:r w:rsidRPr="00185066" w:rsidDel="00185066">
          <w:rPr>
            <w:rFonts w:eastAsia="MS Mincho"/>
            <w:sz w:val="20"/>
            <w:lang w:val="fr-CH"/>
          </w:rPr>
          <w:delText>(CMR-12)</w:delText>
        </w:r>
      </w:del>
    </w:p>
    <w:p w:rsidRPr="00185066" w:rsidR="00185066" w:rsidP="00393BCB" w:rsidRDefault="00185066" w14:paraId="58DACA8A" w14:textId="61D64840">
      <w:pPr>
        <w:tabs>
          <w:tab w:val="left" w:pos="567"/>
          <w:tab w:val="left" w:pos="851"/>
          <w:tab w:val="left" w:pos="1418"/>
          <w:tab w:val="left" w:pos="1701"/>
          <w:tab w:val="left" w:pos="1985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40"/>
        <w:ind w:left="567" w:hanging="567"/>
        <w:textAlignment w:val="auto"/>
        <w:rPr>
          <w:ins w:author="Zzzzzzzz, Eee" w:date="2015-10-12T19:51:00Z" w:id="96"/>
          <w:sz w:val="20"/>
        </w:rPr>
      </w:pPr>
      <w:ins w:author="Zzzzzzzz, Eee" w:date="2015-10-12T19:51:00Z" w:id="97">
        <w:r w:rsidRPr="00185066">
          <w:rPr>
            <w:sz w:val="20"/>
          </w:rPr>
          <w:tab/>
        </w:r>
        <w:proofErr w:type="spellStart"/>
        <w:r w:rsidRPr="00185066">
          <w:rPr>
            <w:sz w:val="20"/>
          </w:rPr>
          <w:t>A</w:t>
        </w:r>
        <w:proofErr w:type="spellEnd"/>
        <w:r w:rsidRPr="00185066">
          <w:rPr>
            <w:sz w:val="20"/>
          </w:rPr>
          <w:t xml:space="preserve"> cwwwwwr du 1</w:t>
        </w:r>
      </w:ins>
      <w:ins w:author="Acien, Clara" w:date="2015-10-16T16:36:00Z" w:id="98">
        <w:r w:rsidR="003C16CD">
          <w:rPr>
            <w:sz w:val="20"/>
          </w:rPr>
          <w:t>er</w:t>
        </w:r>
      </w:ins>
      <w:ins w:author="Zzzzzzzz, Eee" w:date="2015-10-12T19:51:00Z" w:id="99">
        <w:r w:rsidRPr="00185066">
          <w:rPr>
            <w:sz w:val="20"/>
          </w:rPr>
          <w:t xml:space="preserve"> jawwwwwwwwwwwwwwwwwwwwwwsont </w:t>
        </w:r>
      </w:ins>
      <w:ins w:author="Acien, Clara" w:date="2015-10-16T16:31:00Z" w:id="100">
        <w:r w:rsidR="00813DC7">
          <w:rPr>
            <w:sz w:val="20"/>
          </w:rPr>
          <w:t>sub</w:t>
        </w:r>
      </w:ins>
      <w:ins w:author="Zzzzzzzz, Eee" w:date="2015-10-12T19:51:00Z" w:id="101">
        <w:r w:rsidRPr="00185066">
          <w:rPr>
            <w:sz w:val="20"/>
          </w:rPr>
          <w:t>diviswwwwwwwwwwwwwwwwwwwwwwwwwwwwwwwwwwwwwwwwwwwwwwwwwwwwwwwwwwwwwwwwwwwwwwwwwwwwwwwwwwwwwwwwwwwwwwwwwwwwwwwwwwww noms</w:t>
        </w:r>
      </w:ins>
      <w:ins w:author="Jones, Jacqueline" w:date="2015-10-22T13:58:00Z" w:id="102">
        <w:r w:rsidRPr="00185066" w:rsidR="00393BCB">
          <w:rPr>
            <w:sz w:val="20"/>
          </w:rPr>
          <w:t xml:space="preserve"> d’ASM</w:t>
        </w:r>
      </w:ins>
      <w:ins w:author="Zzzzzzzz, Eee" w:date="2015-10-12T19:51:00Z" w:id="103">
        <w:r w:rsidRPr="00185066">
          <w:rPr>
            <w:sz w:val="20"/>
          </w:rPr>
          <w:t> 1 wwwwwwwwwwwwwwwwwwwwwwwwwwwwwwwwwwwwwwwwwwwwwwwwwwwwwwwwwwwwwwwwwwwwwwwwwwwwwwwwwwwwwwwwwwwwwwwwwwwwwwwwwwwwwwwwwwwwwwwwwwwwwwwwwwwwwwwwwwwwwwwwwwwwwwwwwwwwwwwwwwwwwwwwwwwwwwtion Uww</w:t>
        </w:r>
        <w:r w:rsidRPr="00185066">
          <w:rPr>
            <w:sz w:val="20"/>
          </w:rPr>
          <w:noBreakHyphen/>
          <w:t>R M</w:t>
        </w:r>
      </w:ins>
      <w:ins w:author="wwwwwwwwwwwwwwwww" w:date="2015-10-22T13:58:00Z" w:id="104">
        <w:r w:rsidRPr="00D3661C" w:rsidR="00393BCB">
          <w:rPr>
            <w:color w:val="FF0000"/>
            <w:sz w:val="20"/>
            <w:u w:val="single"/>
          </w:rPr>
          <w:t>.[</w:t>
        </w:r>
      </w:ins>
      <w:ins w:author="Zzzzzzzz, Eee" w:date="2015-10-12T19:51:00Z" w:id="105">
        <w:r w:rsidRPr="00D3661C">
          <w:rPr>
            <w:color w:val="FF0000"/>
            <w:sz w:val="20"/>
            <w:u w:val="single"/>
          </w:rPr>
          <w:t>V</w:t>
        </w:r>
        <w:r w:rsidRPr="00185066">
          <w:rPr>
            <w:sz w:val="20"/>
          </w:rPr>
          <w:t>DES].</w:t>
        </w:r>
      </w:ins>
    </w:p>
    <w:p w:rsidRPr="00185066" w:rsidR="00185066" w:rsidP="00393BCB" w:rsidRDefault="00185066" w14:paraId="5C990565" w14:textId="33AA5640">
      <w:pPr>
        <w:tabs>
          <w:tab w:val="left" w:pos="567"/>
          <w:tab w:val="left" w:pos="851"/>
          <w:tab w:val="left" w:pos="1418"/>
          <w:tab w:val="left" w:pos="1701"/>
          <w:tab w:val="left" w:pos="1985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40"/>
        <w:ind w:left="567" w:hanging="567"/>
        <w:textAlignment w:val="auto"/>
        <w:rPr>
          <w:ins w:author="Zzzzzzzz, Eee" w:date="2015-10-12T19:51:00Z" w:id="106"/>
          <w:sz w:val="20"/>
        </w:rPr>
      </w:pPr>
      <w:ins w:author="Zzzzzzzz, Eee" w:date="2015-10-12T19:51:00Z" w:id="107">
        <w:r w:rsidRPr="00185066">
          <w:rPr>
            <w:sz w:val="20"/>
          </w:rPr>
          <w:tab/>
          <w:t>Les wwwwwwwwwwwwwwwwwwwwwwwwwwwwwwwwwwwwwwwwwwwwwwwwwwwwwwwwwwww</w:t>
        </w:r>
        <w:r w:rsidRPr="00185066">
          <w:rPr>
            <w:sz w:val="20"/>
          </w:rPr>
          <w:noBreakHyphen/>
          <w:t>R M</w:t>
        </w:r>
      </w:ins>
      <w:ins w:author="Jones, Jacqueline" w:date="2015-10-22T13:58:00Z" w:id="108">
        <w:r w:rsidRPr="00D3661C" w:rsidR="00393BCB">
          <w:rPr>
            <w:color w:val="FF0000"/>
            <w:sz w:val="20"/>
            <w:u w:val="single"/>
          </w:rPr>
          <w:t>.[</w:t>
        </w:r>
      </w:ins>
      <w:ins w:author="Zzzzzzzz, Eee" w:date="2015-10-12T19:51:00Z" w:id="109">
        <w:r w:rsidRPr="00185066">
          <w:rPr>
            <w:sz w:val="20"/>
          </w:rPr>
          <w:t>xxxxxxxxxxxxxxxxxxxxxxxxxxxxxxxxxxxxxxxxxxxxxxxx.</w:t>
        </w:r>
      </w:ins>
      <w:ins w:author="Jones, Jacqueline" w:date="2015-10-22T13:58:00Z" w:id="110">
        <w:r w:rsidR="00393BCB">
          <w:rPr>
            <w:sz w:val="20"/>
          </w:rPr>
          <w:t>  </w:t>
        </w:r>
      </w:ins>
      <w:ins w:author="Zzzzzzzz, Eee" w:date="2015-10-12T19:51:00Z" w:id="111">
        <w:r w:rsidRPr="00185066">
          <w:rPr>
            <w:sz w:val="16"/>
            <w:szCs w:val="16"/>
          </w:rPr>
          <w:t> (CMR</w:t>
        </w:r>
        <w:r w:rsidRPr="00185066">
          <w:rPr>
            <w:sz w:val="16"/>
            <w:szCs w:val="16"/>
          </w:rPr>
          <w:noBreakHyphen/>
          <w:t>15)</w:t>
        </w:r>
      </w:ins>
    </w:p>
    <w:sectPr>
      <w:pgSz w:w="11907" w:h="16834" w:orient="portrait" w:code="9"/>
      <w:pgMar w:top="1418" w:right="1134" w:bottom="1418" w:left="1134" w:header="720" w:foo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6067F" w14:textId="77777777" w:rsidR="00386899" w:rsidRDefault="00386899">
      <w:r>
        <w:separator/>
      </w:r>
    </w:p>
  </w:endnote>
  <w:endnote w:type="continuationSeparator" w:id="0">
    <w:p w14:paraId="6239D655" w14:textId="77777777" w:rsidR="00386899" w:rsidRDefault="0038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8D959" w14:textId="77777777" w:rsidR="00386899" w:rsidRDefault="00386899">
      <w:r>
        <w:rPr>
          <w:b/>
        </w:rPr>
        <w:t>_______________</w:t>
      </w:r>
    </w:p>
  </w:footnote>
  <w:footnote w:type="continuationSeparator" w:id="0">
    <w:p w14:paraId="7DD358A8" w14:textId="77777777" w:rsidR="00386899" w:rsidRDefault="00386899">
      <w:r>
        <w:continuationSeparator/>
      </w:r>
    </w:p>
  </w:footnote>
  <w:footnote w:id="1">
    <w:p w14:paraId="522D8545" w14:textId="77777777" w:rsidR="00386899" w:rsidRPr="00DC5ABD" w:rsidRDefault="00386899" w:rsidP="00E55916">
      <w:pPr>
        <w:pStyle w:val="FootnoteText"/>
      </w:pPr>
      <w:r w:rsidRPr="00DC5ABD">
        <w:t>*</w:t>
      </w:r>
      <w:r w:rsidRPr="00DC5ABD">
        <w:tab/>
        <w:t xml:space="preserve">Cxxxxxxxxxxxxxxxxxxxxxxxxxxxxxxxxxxxxxxxxxxxxxxxxméro </w:t>
      </w:r>
      <w:r w:rsidRPr="00DC5ABD">
        <w:rPr>
          <w:b/>
        </w:rPr>
        <w:t>5.347A</w:t>
      </w:r>
      <w:r w:rsidRPr="00DC5ABD">
        <w:t xml:space="preserve">, xxxxxxxxxxxxxxxxxxxxxxxxxxxxxxxxxxxxxxxxxxxxxxxxxxos.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88165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intFractionalCharacterWidth/>
  <w:embedSystemFont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63"/>
  <w:displayHorizontalDrawingGridEvery w:val="2"/>
  <w:displayVerticalDrawingGridEvery w:val="0"/>
  <w:doNotShadeFormData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82"/>
    <w:rsid w:val="00007EC7"/>
    <w:rsid w:val="00010B43"/>
    <w:rsid w:val="00015C0D"/>
    <w:rsid w:val="00016648"/>
    <w:rsid w:val="00017DB6"/>
    <w:rsid w:val="000348CA"/>
    <w:rsid w:val="0003522F"/>
    <w:rsid w:val="00043235"/>
    <w:rsid w:val="0008013E"/>
    <w:rsid w:val="00080E2C"/>
    <w:rsid w:val="000851AE"/>
    <w:rsid w:val="0009459A"/>
    <w:rsid w:val="0009663D"/>
    <w:rsid w:val="000A1BEB"/>
    <w:rsid w:val="000A4755"/>
    <w:rsid w:val="000A4787"/>
    <w:rsid w:val="000A62F9"/>
    <w:rsid w:val="000B2E0C"/>
    <w:rsid w:val="000B3D0C"/>
    <w:rsid w:val="000B76F4"/>
    <w:rsid w:val="000C6501"/>
    <w:rsid w:val="000D4C9D"/>
    <w:rsid w:val="000E6B48"/>
    <w:rsid w:val="000F1A25"/>
    <w:rsid w:val="000F51FB"/>
    <w:rsid w:val="001167B9"/>
    <w:rsid w:val="001267A0"/>
    <w:rsid w:val="0012758B"/>
    <w:rsid w:val="00151828"/>
    <w:rsid w:val="0015203F"/>
    <w:rsid w:val="00160240"/>
    <w:rsid w:val="00160C64"/>
    <w:rsid w:val="001732AC"/>
    <w:rsid w:val="0018169B"/>
    <w:rsid w:val="00184473"/>
    <w:rsid w:val="00185066"/>
    <w:rsid w:val="00192C78"/>
    <w:rsid w:val="0019352B"/>
    <w:rsid w:val="001960D0"/>
    <w:rsid w:val="001A75B6"/>
    <w:rsid w:val="001B650D"/>
    <w:rsid w:val="001F17E8"/>
    <w:rsid w:val="001F6C0B"/>
    <w:rsid w:val="001F6C99"/>
    <w:rsid w:val="001F763C"/>
    <w:rsid w:val="00204306"/>
    <w:rsid w:val="00223022"/>
    <w:rsid w:val="002277EF"/>
    <w:rsid w:val="002308CF"/>
    <w:rsid w:val="00232FD2"/>
    <w:rsid w:val="002503E7"/>
    <w:rsid w:val="0025596E"/>
    <w:rsid w:val="0026554E"/>
    <w:rsid w:val="002849AB"/>
    <w:rsid w:val="00285835"/>
    <w:rsid w:val="002A4622"/>
    <w:rsid w:val="002A47B0"/>
    <w:rsid w:val="002A6F8F"/>
    <w:rsid w:val="002B0729"/>
    <w:rsid w:val="002B17E5"/>
    <w:rsid w:val="002C0EBF"/>
    <w:rsid w:val="002C28A4"/>
    <w:rsid w:val="002D6BDC"/>
    <w:rsid w:val="002E610B"/>
    <w:rsid w:val="002E7174"/>
    <w:rsid w:val="00302A8C"/>
    <w:rsid w:val="003043B1"/>
    <w:rsid w:val="00315AFE"/>
    <w:rsid w:val="003507B3"/>
    <w:rsid w:val="0035417E"/>
    <w:rsid w:val="00355365"/>
    <w:rsid w:val="003606A6"/>
    <w:rsid w:val="0036650C"/>
    <w:rsid w:val="00386899"/>
    <w:rsid w:val="00393ACD"/>
    <w:rsid w:val="00393BCB"/>
    <w:rsid w:val="003A2620"/>
    <w:rsid w:val="003A583E"/>
    <w:rsid w:val="003C16CD"/>
    <w:rsid w:val="003E112B"/>
    <w:rsid w:val="003E1D1C"/>
    <w:rsid w:val="003E3945"/>
    <w:rsid w:val="003E3B06"/>
    <w:rsid w:val="003E7B05"/>
    <w:rsid w:val="003F5E85"/>
    <w:rsid w:val="00411A27"/>
    <w:rsid w:val="004333CB"/>
    <w:rsid w:val="00463B60"/>
    <w:rsid w:val="00466211"/>
    <w:rsid w:val="00475F5A"/>
    <w:rsid w:val="004834A9"/>
    <w:rsid w:val="004A0933"/>
    <w:rsid w:val="004A6B4E"/>
    <w:rsid w:val="004B1D96"/>
    <w:rsid w:val="004C6930"/>
    <w:rsid w:val="004C7722"/>
    <w:rsid w:val="004D01FC"/>
    <w:rsid w:val="004E28C3"/>
    <w:rsid w:val="004F1F8E"/>
    <w:rsid w:val="00512A32"/>
    <w:rsid w:val="00517F1F"/>
    <w:rsid w:val="00525BF5"/>
    <w:rsid w:val="00553736"/>
    <w:rsid w:val="005571CD"/>
    <w:rsid w:val="00557AE4"/>
    <w:rsid w:val="005626F0"/>
    <w:rsid w:val="005803E2"/>
    <w:rsid w:val="00586CF2"/>
    <w:rsid w:val="005C3768"/>
    <w:rsid w:val="005C65AE"/>
    <w:rsid w:val="005C6C3F"/>
    <w:rsid w:val="005E2796"/>
    <w:rsid w:val="005F6280"/>
    <w:rsid w:val="005F7946"/>
    <w:rsid w:val="00606FB5"/>
    <w:rsid w:val="006074F3"/>
    <w:rsid w:val="00610090"/>
    <w:rsid w:val="0061317B"/>
    <w:rsid w:val="00613635"/>
    <w:rsid w:val="0062093D"/>
    <w:rsid w:val="00636F33"/>
    <w:rsid w:val="00637ECF"/>
    <w:rsid w:val="00642DA9"/>
    <w:rsid w:val="00647B59"/>
    <w:rsid w:val="0065656F"/>
    <w:rsid w:val="00671040"/>
    <w:rsid w:val="006811C5"/>
    <w:rsid w:val="00690C7B"/>
    <w:rsid w:val="006A4B45"/>
    <w:rsid w:val="006C428C"/>
    <w:rsid w:val="006C7AAA"/>
    <w:rsid w:val="006D1459"/>
    <w:rsid w:val="006D3022"/>
    <w:rsid w:val="006D4724"/>
    <w:rsid w:val="006E6013"/>
    <w:rsid w:val="006F2758"/>
    <w:rsid w:val="007003C9"/>
    <w:rsid w:val="00701BAE"/>
    <w:rsid w:val="00703B4D"/>
    <w:rsid w:val="00710924"/>
    <w:rsid w:val="00721F04"/>
    <w:rsid w:val="00730E95"/>
    <w:rsid w:val="007426B9"/>
    <w:rsid w:val="00764342"/>
    <w:rsid w:val="00770D06"/>
    <w:rsid w:val="00774362"/>
    <w:rsid w:val="00782CAD"/>
    <w:rsid w:val="00786598"/>
    <w:rsid w:val="00795F51"/>
    <w:rsid w:val="007A04E8"/>
    <w:rsid w:val="007B6FB8"/>
    <w:rsid w:val="007C4072"/>
    <w:rsid w:val="007E30C2"/>
    <w:rsid w:val="007E3B1D"/>
    <w:rsid w:val="007F5A39"/>
    <w:rsid w:val="00813DC7"/>
    <w:rsid w:val="00815EBE"/>
    <w:rsid w:val="00847B29"/>
    <w:rsid w:val="00851625"/>
    <w:rsid w:val="00863C0A"/>
    <w:rsid w:val="008907B5"/>
    <w:rsid w:val="00890DCB"/>
    <w:rsid w:val="00891AB1"/>
    <w:rsid w:val="008A0174"/>
    <w:rsid w:val="008A3120"/>
    <w:rsid w:val="008C49F2"/>
    <w:rsid w:val="008D41BE"/>
    <w:rsid w:val="008D58D3"/>
    <w:rsid w:val="008E7AF9"/>
    <w:rsid w:val="00912B24"/>
    <w:rsid w:val="00916BF7"/>
    <w:rsid w:val="00923064"/>
    <w:rsid w:val="0092648F"/>
    <w:rsid w:val="00927169"/>
    <w:rsid w:val="00927EF5"/>
    <w:rsid w:val="00930FFD"/>
    <w:rsid w:val="00936D25"/>
    <w:rsid w:val="009413A7"/>
    <w:rsid w:val="00941EA5"/>
    <w:rsid w:val="00964700"/>
    <w:rsid w:val="00966C16"/>
    <w:rsid w:val="00984594"/>
    <w:rsid w:val="0098732F"/>
    <w:rsid w:val="009A045F"/>
    <w:rsid w:val="009C7E7C"/>
    <w:rsid w:val="009D149A"/>
    <w:rsid w:val="009D1EF1"/>
    <w:rsid w:val="009D6BC7"/>
    <w:rsid w:val="00A00473"/>
    <w:rsid w:val="00A03C9B"/>
    <w:rsid w:val="00A050E8"/>
    <w:rsid w:val="00A05438"/>
    <w:rsid w:val="00A12B68"/>
    <w:rsid w:val="00A234FE"/>
    <w:rsid w:val="00A3084F"/>
    <w:rsid w:val="00A37105"/>
    <w:rsid w:val="00A45702"/>
    <w:rsid w:val="00A606C3"/>
    <w:rsid w:val="00A6598F"/>
    <w:rsid w:val="00A7279A"/>
    <w:rsid w:val="00A82099"/>
    <w:rsid w:val="00A83B09"/>
    <w:rsid w:val="00A84541"/>
    <w:rsid w:val="00AA6938"/>
    <w:rsid w:val="00AB5DC6"/>
    <w:rsid w:val="00AE36A0"/>
    <w:rsid w:val="00B00147"/>
    <w:rsid w:val="00B00294"/>
    <w:rsid w:val="00B31144"/>
    <w:rsid w:val="00B43F3B"/>
    <w:rsid w:val="00B5713C"/>
    <w:rsid w:val="00B64FD0"/>
    <w:rsid w:val="00B670FB"/>
    <w:rsid w:val="00B85B70"/>
    <w:rsid w:val="00B9506E"/>
    <w:rsid w:val="00BA5BD0"/>
    <w:rsid w:val="00BB1D82"/>
    <w:rsid w:val="00BB482F"/>
    <w:rsid w:val="00BC02A2"/>
    <w:rsid w:val="00BC0363"/>
    <w:rsid w:val="00BE6DBF"/>
    <w:rsid w:val="00BE7C75"/>
    <w:rsid w:val="00BF26E7"/>
    <w:rsid w:val="00BF4D58"/>
    <w:rsid w:val="00BF6F82"/>
    <w:rsid w:val="00C128EA"/>
    <w:rsid w:val="00C30F4A"/>
    <w:rsid w:val="00C53FCA"/>
    <w:rsid w:val="00C63407"/>
    <w:rsid w:val="00C76BAF"/>
    <w:rsid w:val="00C814B9"/>
    <w:rsid w:val="00CD516F"/>
    <w:rsid w:val="00CF4DD5"/>
    <w:rsid w:val="00CF510E"/>
    <w:rsid w:val="00D119A7"/>
    <w:rsid w:val="00D25FBA"/>
    <w:rsid w:val="00D32B28"/>
    <w:rsid w:val="00D3661C"/>
    <w:rsid w:val="00D42954"/>
    <w:rsid w:val="00D5194D"/>
    <w:rsid w:val="00D561AA"/>
    <w:rsid w:val="00D567E8"/>
    <w:rsid w:val="00D66EAC"/>
    <w:rsid w:val="00D730DF"/>
    <w:rsid w:val="00D772F0"/>
    <w:rsid w:val="00D77BDC"/>
    <w:rsid w:val="00D84AE8"/>
    <w:rsid w:val="00D86D90"/>
    <w:rsid w:val="00DB69C8"/>
    <w:rsid w:val="00DC19E9"/>
    <w:rsid w:val="00DC1B2F"/>
    <w:rsid w:val="00DC402B"/>
    <w:rsid w:val="00DD343C"/>
    <w:rsid w:val="00DD5CBF"/>
    <w:rsid w:val="00DE0932"/>
    <w:rsid w:val="00DE0E5B"/>
    <w:rsid w:val="00DE50A2"/>
    <w:rsid w:val="00DE60C4"/>
    <w:rsid w:val="00DF7823"/>
    <w:rsid w:val="00E03A27"/>
    <w:rsid w:val="00E049F1"/>
    <w:rsid w:val="00E1178F"/>
    <w:rsid w:val="00E223E9"/>
    <w:rsid w:val="00E37A25"/>
    <w:rsid w:val="00E42FB1"/>
    <w:rsid w:val="00E45FD6"/>
    <w:rsid w:val="00E460D3"/>
    <w:rsid w:val="00E52160"/>
    <w:rsid w:val="00E537FF"/>
    <w:rsid w:val="00E55916"/>
    <w:rsid w:val="00E6539B"/>
    <w:rsid w:val="00E701DD"/>
    <w:rsid w:val="00E70A31"/>
    <w:rsid w:val="00E77ACE"/>
    <w:rsid w:val="00E92E8D"/>
    <w:rsid w:val="00E92FEE"/>
    <w:rsid w:val="00E97DF7"/>
    <w:rsid w:val="00EA3F38"/>
    <w:rsid w:val="00EA5AB6"/>
    <w:rsid w:val="00EB0EF8"/>
    <w:rsid w:val="00EB4ACF"/>
    <w:rsid w:val="00EC7615"/>
    <w:rsid w:val="00ED066C"/>
    <w:rsid w:val="00ED16AA"/>
    <w:rsid w:val="00ED5FE4"/>
    <w:rsid w:val="00EE7E4E"/>
    <w:rsid w:val="00EF662E"/>
    <w:rsid w:val="00F05166"/>
    <w:rsid w:val="00F148F1"/>
    <w:rsid w:val="00F7120C"/>
    <w:rsid w:val="00FA3BBF"/>
    <w:rsid w:val="00FC41F8"/>
    <w:rsid w:val="00FD120E"/>
    <w:rsid w:val="00FF1C40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1CA94E35"/>
  <w15:docId w15:val="{A8770370-7C55-4DA4-B396-CEB7F75A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FFD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fr-FR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enumlev1">
    <w:name w:val="enumlev1"/>
    <w:basedOn w:val="Normal"/>
    <w:link w:val="enumlev1Char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link w:val="EquationlegendChar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C814B9"/>
    <w:pPr>
      <w:keepNext/>
      <w:keepLines/>
      <w:spacing w:before="0" w:after="4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Normal"/>
    <w:pPr>
      <w:keepLines/>
      <w:tabs>
        <w:tab w:val="left" w:pos="255"/>
      </w:tabs>
    </w:pPr>
  </w:style>
  <w:style w:type="paragraph" w:styleId="Header">
    <w:name w:val="header"/>
    <w:basedOn w:val="Normal"/>
    <w:link w:val="HeaderChar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0B2E0C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pPr>
      <w:keepNext/>
      <w:spacing w:before="160"/>
    </w:pPr>
    <w:rPr>
      <w:rFonts w:ascii="Times" w:hAnsi="Times"/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character" w:styleId="LineNumber">
    <w:name w:val="line number"/>
    <w:basedOn w:val="DefaultParagraphFont"/>
  </w:style>
  <w:style w:type="paragraph" w:customStyle="1" w:styleId="Normalaftertitle">
    <w:name w:val="Normal after title"/>
    <w:basedOn w:val="Normal"/>
    <w:next w:val="Normal"/>
    <w:pPr>
      <w:spacing w:before="280"/>
    </w:pPr>
  </w:style>
  <w:style w:type="character" w:customStyle="1" w:styleId="Appdef">
    <w:name w:val="App_def"/>
    <w:rPr>
      <w:rFonts w:ascii="Times New Roman" w:hAnsi="Times New Roman"/>
      <w:b/>
    </w:rPr>
  </w:style>
  <w:style w:type="character" w:customStyle="1" w:styleId="Appref">
    <w:name w:val="App_ref"/>
    <w:basedOn w:val="DefaultParagraphFont"/>
  </w:style>
  <w:style w:type="character" w:customStyle="1" w:styleId="Artdef">
    <w:name w:val="Art_def"/>
    <w:rPr>
      <w:rFonts w:ascii="Times New Roman" w:hAnsi="Times New Roman"/>
      <w:b/>
    </w:rPr>
  </w:style>
  <w:style w:type="character" w:customStyle="1" w:styleId="Artref">
    <w:name w:val="Art_ref"/>
    <w:basedOn w:val="DefaultParagraphFont"/>
  </w:style>
  <w:style w:type="paragraph" w:customStyle="1" w:styleId="Border">
    <w:name w:val="Border"/>
    <w:basedOn w:val="Normal"/>
    <w:rsid w:val="004E28C3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4E28C3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fr-CH"/>
    </w:rPr>
  </w:style>
  <w:style w:type="paragraph" w:customStyle="1" w:styleId="Normalend">
    <w:name w:val="Normal_end"/>
    <w:basedOn w:val="Normal"/>
    <w:qFormat/>
    <w:rsid w:val="00B00294"/>
  </w:style>
  <w:style w:type="paragraph" w:customStyle="1" w:styleId="ApptoAnnex">
    <w:name w:val="App_to_Annex"/>
    <w:basedOn w:val="AppendixNo"/>
    <w:qFormat/>
    <w:rsid w:val="00B00294"/>
  </w:style>
  <w:style w:type="paragraph" w:customStyle="1" w:styleId="Note">
    <w:name w:val="Note"/>
    <w:basedOn w:val="Normal"/>
    <w:link w:val="NoteChar"/>
    <w:rsid w:val="00E37A25"/>
    <w:pPr>
      <w:tabs>
        <w:tab w:val="left" w:pos="284"/>
      </w:tabs>
      <w:spacing w:before="80"/>
    </w:pPr>
  </w:style>
  <w:style w:type="character" w:styleId="PageNumber">
    <w:name w:val="page number"/>
    <w:basedOn w:val="DefaultParagraphFont"/>
    <w:rsid w:val="00E37A25"/>
  </w:style>
  <w:style w:type="paragraph" w:customStyle="1" w:styleId="Proposal">
    <w:name w:val="Proposal"/>
    <w:basedOn w:val="Normal"/>
    <w:next w:val="Normal"/>
    <w:rsid w:val="007426B9"/>
    <w:pPr>
      <w:keepNext/>
      <w:spacing w:before="240"/>
    </w:pPr>
    <w:rPr>
      <w:rFonts w:hAnsi="Times New Roman Bold"/>
      <w:b/>
    </w:rPr>
  </w:style>
  <w:style w:type="paragraph" w:customStyle="1" w:styleId="Part1">
    <w:name w:val="Part_1"/>
    <w:basedOn w:val="Normal"/>
    <w:next w:val="Normal"/>
    <w:qFormat/>
    <w:rsid w:val="00466211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PartNo">
    <w:name w:val="Part_No"/>
    <w:basedOn w:val="AnnexNo"/>
    <w:next w:val="Normal"/>
    <w:rsid w:val="00466211"/>
  </w:style>
  <w:style w:type="paragraph" w:customStyle="1" w:styleId="Parttitle">
    <w:name w:val="Part_title"/>
    <w:basedOn w:val="Annextitle"/>
    <w:next w:val="Normalaftertitle"/>
    <w:rsid w:val="00466211"/>
  </w:style>
  <w:style w:type="paragraph" w:styleId="TOC1">
    <w:name w:val="toc 1"/>
    <w:basedOn w:val="Normal"/>
    <w:rsid w:val="00D25FBA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D25FBA"/>
    <w:pPr>
      <w:spacing w:before="120"/>
    </w:pPr>
  </w:style>
  <w:style w:type="paragraph" w:styleId="TOC3">
    <w:name w:val="toc 3"/>
    <w:basedOn w:val="TOC2"/>
    <w:rsid w:val="00D25FBA"/>
  </w:style>
  <w:style w:type="paragraph" w:styleId="TOC4">
    <w:name w:val="toc 4"/>
    <w:basedOn w:val="TOC3"/>
    <w:rsid w:val="00D25FBA"/>
  </w:style>
  <w:style w:type="paragraph" w:styleId="TOC5">
    <w:name w:val="toc 5"/>
    <w:basedOn w:val="TOC4"/>
    <w:rsid w:val="00D25FBA"/>
  </w:style>
  <w:style w:type="paragraph" w:styleId="TOC6">
    <w:name w:val="toc 6"/>
    <w:basedOn w:val="TOC4"/>
    <w:rsid w:val="00D25FBA"/>
  </w:style>
  <w:style w:type="paragraph" w:styleId="TOC7">
    <w:name w:val="toc 7"/>
    <w:basedOn w:val="TOC4"/>
    <w:rsid w:val="00D25FBA"/>
  </w:style>
  <w:style w:type="paragraph" w:styleId="TOC8">
    <w:name w:val="toc 8"/>
    <w:basedOn w:val="TOC4"/>
    <w:rsid w:val="00D25FBA"/>
  </w:style>
  <w:style w:type="paragraph" w:customStyle="1" w:styleId="Title1">
    <w:name w:val="Title 1"/>
    <w:basedOn w:val="Normal"/>
    <w:next w:val="Normal"/>
    <w:rsid w:val="00D25FBA"/>
    <w:pPr>
      <w:tabs>
        <w:tab w:val="left" w:pos="567"/>
        <w:tab w:val="left" w:pos="1701"/>
        <w:tab w:val="left" w:pos="2835"/>
      </w:tabs>
      <w:spacing w:before="240"/>
      <w:jc w:val="center"/>
    </w:pPr>
    <w:rPr>
      <w:caps/>
      <w:sz w:val="28"/>
    </w:rPr>
  </w:style>
  <w:style w:type="paragraph" w:customStyle="1" w:styleId="Title2">
    <w:name w:val="Title 2"/>
    <w:basedOn w:val="Normal"/>
    <w:next w:val="Normal"/>
    <w:rsid w:val="00D25FBA"/>
    <w:pPr>
      <w:overflowPunct/>
      <w:autoSpaceDE/>
      <w:autoSpaceDN/>
      <w:adjustRightInd/>
      <w:spacing w:before="480"/>
      <w:jc w:val="center"/>
      <w:textAlignment w:val="auto"/>
    </w:pPr>
    <w:rPr>
      <w:caps/>
      <w:sz w:val="28"/>
    </w:rPr>
  </w:style>
  <w:style w:type="paragraph" w:customStyle="1" w:styleId="Title3">
    <w:name w:val="Title 3"/>
    <w:basedOn w:val="Title2"/>
    <w:next w:val="Normal"/>
    <w:rsid w:val="00D25FBA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D25FBA"/>
    <w:rPr>
      <w:b/>
    </w:rPr>
  </w:style>
  <w:style w:type="paragraph" w:customStyle="1" w:styleId="toc0">
    <w:name w:val="toc 0"/>
    <w:basedOn w:val="Normal"/>
    <w:next w:val="TOC1"/>
    <w:rsid w:val="00D25FBA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customStyle="1" w:styleId="RecNo">
    <w:name w:val="Rec_No"/>
    <w:basedOn w:val="Normal"/>
    <w:next w:val="Normal"/>
    <w:rsid w:val="00D25FBA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D25FBA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date">
    <w:name w:val="Rec_date"/>
    <w:basedOn w:val="Normal"/>
    <w:next w:val="Normalaftertitle"/>
    <w:rsid w:val="0098732F"/>
    <w:pPr>
      <w:keepNext/>
      <w:keepLines/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  <w:rsid w:val="00D25FBA"/>
  </w:style>
  <w:style w:type="paragraph" w:customStyle="1" w:styleId="QuestionNo">
    <w:name w:val="Question_No"/>
    <w:basedOn w:val="RecNo"/>
    <w:next w:val="Normal"/>
    <w:rsid w:val="00D25FBA"/>
  </w:style>
  <w:style w:type="paragraph" w:customStyle="1" w:styleId="Questiontitle">
    <w:name w:val="Question_title"/>
    <w:basedOn w:val="Rectitle"/>
    <w:next w:val="Normal"/>
    <w:rsid w:val="00D25FBA"/>
  </w:style>
  <w:style w:type="paragraph" w:customStyle="1" w:styleId="Reasons">
    <w:name w:val="Reasons"/>
    <w:basedOn w:val="Normal"/>
    <w:link w:val="ReasonsChar"/>
    <w:qFormat/>
    <w:rsid w:val="00D25FBA"/>
    <w:pPr>
      <w:tabs>
        <w:tab w:val="clear" w:pos="1871"/>
        <w:tab w:val="clear" w:pos="2268"/>
        <w:tab w:val="left" w:pos="1588"/>
        <w:tab w:val="left" w:pos="1985"/>
      </w:tabs>
    </w:pPr>
  </w:style>
  <w:style w:type="character" w:customStyle="1" w:styleId="Recdef">
    <w:name w:val="Rec_def"/>
    <w:rsid w:val="00D25FBA"/>
    <w:rPr>
      <w:b/>
    </w:rPr>
  </w:style>
  <w:style w:type="paragraph" w:customStyle="1" w:styleId="Reftext">
    <w:name w:val="Ref_text"/>
    <w:basedOn w:val="Normal"/>
    <w:rsid w:val="00D25FBA"/>
    <w:pPr>
      <w:ind w:left="1134" w:hanging="1134"/>
    </w:pPr>
  </w:style>
  <w:style w:type="paragraph" w:customStyle="1" w:styleId="Reftitle">
    <w:name w:val="Ref_title"/>
    <w:basedOn w:val="Normal"/>
    <w:next w:val="Reftext"/>
    <w:rsid w:val="00D25FBA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  <w:rsid w:val="00D25FBA"/>
  </w:style>
  <w:style w:type="paragraph" w:customStyle="1" w:styleId="RepNo">
    <w:name w:val="Rep_No"/>
    <w:basedOn w:val="RecNo"/>
    <w:next w:val="Normal"/>
    <w:rsid w:val="00D25FBA"/>
  </w:style>
  <w:style w:type="paragraph" w:customStyle="1" w:styleId="Repref">
    <w:name w:val="Rep_ref"/>
    <w:basedOn w:val="Normal"/>
    <w:next w:val="Repdate"/>
    <w:rsid w:val="0098732F"/>
    <w:pPr>
      <w:keepNext/>
      <w:keepLines/>
      <w:jc w:val="center"/>
    </w:pPr>
  </w:style>
  <w:style w:type="paragraph" w:customStyle="1" w:styleId="Reptitle">
    <w:name w:val="Rep_title"/>
    <w:basedOn w:val="Rectitle"/>
    <w:next w:val="Repref"/>
    <w:rsid w:val="00D25FBA"/>
  </w:style>
  <w:style w:type="paragraph" w:customStyle="1" w:styleId="Resdate">
    <w:name w:val="Res_date"/>
    <w:basedOn w:val="Recdate"/>
    <w:next w:val="Normalaftertitle"/>
    <w:rsid w:val="00D25FBA"/>
  </w:style>
  <w:style w:type="character" w:customStyle="1" w:styleId="Resdef">
    <w:name w:val="Res_def"/>
    <w:rsid w:val="00D25FBA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D25FBA"/>
  </w:style>
  <w:style w:type="paragraph" w:customStyle="1" w:styleId="Restitle">
    <w:name w:val="Res_title"/>
    <w:basedOn w:val="Rectitle"/>
    <w:next w:val="Normal"/>
    <w:rsid w:val="00D25FBA"/>
  </w:style>
  <w:style w:type="paragraph" w:customStyle="1" w:styleId="Section1">
    <w:name w:val="Section_1"/>
    <w:basedOn w:val="Normal"/>
    <w:rsid w:val="00D25FBA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D25FBA"/>
    <w:rPr>
      <w:b w:val="0"/>
      <w:i/>
    </w:rPr>
  </w:style>
  <w:style w:type="paragraph" w:customStyle="1" w:styleId="Section3">
    <w:name w:val="Section_3"/>
    <w:basedOn w:val="Section1"/>
    <w:rsid w:val="00D25FBA"/>
    <w:rPr>
      <w:b w:val="0"/>
    </w:rPr>
  </w:style>
  <w:style w:type="paragraph" w:customStyle="1" w:styleId="SectionNo">
    <w:name w:val="Section_No"/>
    <w:basedOn w:val="AnnexNo"/>
    <w:next w:val="Normal"/>
    <w:rsid w:val="00D25FBA"/>
  </w:style>
  <w:style w:type="paragraph" w:customStyle="1" w:styleId="Sectiontitle">
    <w:name w:val="Section_title"/>
    <w:basedOn w:val="Annextitle"/>
    <w:next w:val="Normalaftertitle"/>
    <w:rsid w:val="00D25FBA"/>
  </w:style>
  <w:style w:type="paragraph" w:customStyle="1" w:styleId="Source">
    <w:name w:val="Source"/>
    <w:basedOn w:val="Normal"/>
    <w:next w:val="Normal"/>
    <w:rsid w:val="00D25FBA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D25FBA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D25FBA"/>
  </w:style>
  <w:style w:type="character" w:customStyle="1" w:styleId="Tablefreq">
    <w:name w:val="Table_freq"/>
    <w:rsid w:val="00D25FBA"/>
    <w:rPr>
      <w:b/>
      <w:color w:val="auto"/>
      <w:sz w:val="20"/>
    </w:rPr>
  </w:style>
  <w:style w:type="paragraph" w:customStyle="1" w:styleId="Tabletext">
    <w:name w:val="Table_text"/>
    <w:basedOn w:val="Normal"/>
    <w:rsid w:val="00D25FBA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D25FBA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rsid w:val="00D25FBA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link w:val="TableNoChar"/>
    <w:rsid w:val="00D25FBA"/>
    <w:pPr>
      <w:keepNext/>
      <w:spacing w:before="560" w:after="120"/>
      <w:jc w:val="center"/>
    </w:pPr>
    <w:rPr>
      <w:caps/>
      <w:sz w:val="20"/>
    </w:rPr>
  </w:style>
  <w:style w:type="paragraph" w:customStyle="1" w:styleId="TableTextS5">
    <w:name w:val="Table_TextS5"/>
    <w:basedOn w:val="Normal"/>
    <w:rsid w:val="00D25FBA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rsid w:val="00D25FBA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table" w:styleId="TableGrid">
    <w:name w:val="Table Grid"/>
    <w:basedOn w:val="TableNormal"/>
    <w:rsid w:val="00315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4F1F8E"/>
    <w:rPr>
      <w:rFonts w:ascii="Times New Roman" w:hAnsi="Times New Roman"/>
      <w:sz w:val="18"/>
      <w:lang w:val="fr-FR" w:eastAsia="en-US"/>
    </w:rPr>
  </w:style>
  <w:style w:type="paragraph" w:customStyle="1" w:styleId="AppArttitle">
    <w:name w:val="App_Art_title"/>
    <w:basedOn w:val="Arttitle"/>
    <w:next w:val="Normalaftertitle"/>
    <w:qFormat/>
    <w:rsid w:val="00CD516F"/>
    <w:rPr>
      <w:lang w:val="fr-CH"/>
    </w:rPr>
  </w:style>
  <w:style w:type="paragraph" w:customStyle="1" w:styleId="AppArtNo">
    <w:name w:val="App_Art_No"/>
    <w:basedOn w:val="ArtNo"/>
    <w:next w:val="AppArttitle"/>
    <w:qFormat/>
    <w:rsid w:val="00CD516F"/>
  </w:style>
  <w:style w:type="paragraph" w:customStyle="1" w:styleId="Volumetitle">
    <w:name w:val="Volume_title"/>
    <w:basedOn w:val="ArtNo"/>
    <w:qFormat/>
    <w:rsid w:val="00786598"/>
    <w:rPr>
      <w:lang w:val="fr-CH"/>
    </w:rPr>
  </w:style>
  <w:style w:type="paragraph" w:customStyle="1" w:styleId="Committee">
    <w:name w:val="Committee"/>
    <w:basedOn w:val="Normal"/>
    <w:qFormat/>
    <w:rsid w:val="00721F04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  <w:lang w:val="en-GB"/>
    </w:rPr>
  </w:style>
  <w:style w:type="character" w:customStyle="1" w:styleId="href">
    <w:name w:val="href"/>
    <w:basedOn w:val="DefaultParagraphFont"/>
    <w:rsid w:val="0003177F"/>
  </w:style>
  <w:style w:type="paragraph" w:customStyle="1" w:styleId="TableText0">
    <w:name w:val="Table_Text"/>
    <w:basedOn w:val="Normal"/>
    <w:rsid w:val="0003177F"/>
    <w:pPr>
      <w:tabs>
        <w:tab w:val="clear" w:pos="1134"/>
        <w:tab w:val="clear" w:pos="1871"/>
        <w:tab w:val="clear" w:pos="2268"/>
      </w:tabs>
      <w:spacing w:before="40" w:after="40"/>
    </w:pPr>
    <w:rPr>
      <w:noProof/>
      <w:sz w:val="20"/>
      <w:lang w:val="en-US"/>
    </w:rPr>
  </w:style>
  <w:style w:type="character" w:customStyle="1" w:styleId="ReasonsChar">
    <w:name w:val="Reasons Char"/>
    <w:basedOn w:val="DefaultParagraphFont"/>
    <w:link w:val="Reasons"/>
    <w:locked/>
    <w:rsid w:val="00E701DD"/>
    <w:rPr>
      <w:rFonts w:ascii="Times New Roman" w:hAnsi="Times New Roman"/>
      <w:sz w:val="24"/>
      <w:lang w:val="fr-FR" w:eastAsia="en-US"/>
    </w:rPr>
  </w:style>
  <w:style w:type="character" w:customStyle="1" w:styleId="NoteChar">
    <w:name w:val="Note Char"/>
    <w:basedOn w:val="DefaultParagraphFont"/>
    <w:link w:val="Note"/>
    <w:locked/>
    <w:rsid w:val="00D84AE8"/>
    <w:rPr>
      <w:rFonts w:ascii="Times New Roman" w:hAnsi="Times New Roman"/>
      <w:sz w:val="24"/>
      <w:lang w:val="fr-FR" w:eastAsia="en-US"/>
    </w:rPr>
  </w:style>
  <w:style w:type="paragraph" w:customStyle="1" w:styleId="Re">
    <w:name w:val="Re"/>
    <w:basedOn w:val="Normal"/>
    <w:rsid w:val="00D84AE8"/>
    <w:pPr>
      <w:textAlignment w:val="auto"/>
    </w:pPr>
    <w:rPr>
      <w:b/>
    </w:rPr>
  </w:style>
  <w:style w:type="character" w:customStyle="1" w:styleId="TableNoChar">
    <w:name w:val="Table_No Char"/>
    <w:basedOn w:val="DefaultParagraphFont"/>
    <w:link w:val="TableNo"/>
    <w:locked/>
    <w:rsid w:val="00151828"/>
    <w:rPr>
      <w:rFonts w:ascii="Times New Roman" w:hAnsi="Times New Roman"/>
      <w:caps/>
      <w:lang w:val="fr-FR" w:eastAsia="en-US"/>
    </w:rPr>
  </w:style>
  <w:style w:type="character" w:customStyle="1" w:styleId="enumlev1Char">
    <w:name w:val="enumlev1 Char"/>
    <w:basedOn w:val="DefaultParagraphFont"/>
    <w:link w:val="enumlev1"/>
    <w:locked/>
    <w:rsid w:val="00636F33"/>
    <w:rPr>
      <w:rFonts w:ascii="Times New Roman" w:hAnsi="Times New Roman"/>
      <w:sz w:val="24"/>
      <w:lang w:val="fr-FR" w:eastAsia="en-US"/>
    </w:rPr>
  </w:style>
  <w:style w:type="character" w:customStyle="1" w:styleId="EquationlegendChar">
    <w:name w:val="Equation_legend Char"/>
    <w:basedOn w:val="DefaultParagraphFont"/>
    <w:link w:val="Equationlegend"/>
    <w:locked/>
    <w:rsid w:val="00636F33"/>
    <w:rPr>
      <w:rFonts w:ascii="Times New Roman" w:hAnsi="Times New Roman"/>
      <w:sz w:val="24"/>
      <w:lang w:val="fr-FR" w:eastAsia="en-US"/>
    </w:rPr>
  </w:style>
  <w:style w:type="paragraph" w:styleId="BalloonText">
    <w:name w:val="Balloon Text"/>
    <w:basedOn w:val="Normal"/>
    <w:link w:val="BalloonTextChar"/>
    <w:semiHidden/>
    <w:unhideWhenUsed/>
    <w:rsid w:val="00CF4DD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F4DD5"/>
    <w:rPr>
      <w:rFonts w:ascii="Segoe UI" w:hAnsi="Segoe UI" w:cs="Segoe UI"/>
      <w:sz w:val="18"/>
      <w:szCs w:val="18"/>
      <w:lang w:val="fr-FR" w:eastAsia="en-US"/>
    </w:rPr>
  </w:style>
  <w:style w:type="character" w:styleId="CommentReference">
    <w:name w:val="annotation reference"/>
    <w:basedOn w:val="DefaultParagraphFont"/>
    <w:semiHidden/>
    <w:unhideWhenUsed/>
    <w:rsid w:val="007E30C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E30C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E30C2"/>
    <w:rPr>
      <w:rFonts w:ascii="Times New Roman" w:hAnsi="Times New Roman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E3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E30C2"/>
    <w:rPr>
      <w:rFonts w:ascii="Times New Roman" w:hAnsi="Times New Roman"/>
      <w:b/>
      <w:bCs/>
      <w:lang w:val="fr-FR" w:eastAsia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b61b3679e7bb4b64" /><Relationship Type="http://schemas.openxmlformats.org/officeDocument/2006/relationships/styles" Target="/word/styles.xml" Id="R9f843f409e6b4324" /><Relationship Type="http://schemas.openxmlformats.org/officeDocument/2006/relationships/theme" Target="/word/theme/theme1.xml" Id="R773bcae2ef70469f" /><Relationship Type="http://schemas.openxmlformats.org/officeDocument/2006/relationships/fontTable" Target="/word/fontTable.xml" Id="R43f35731027b4a53" /><Relationship Type="http://schemas.openxmlformats.org/officeDocument/2006/relationships/numbering" Target="/word/numbering.xml" Id="R3d710b7639f24269" /><Relationship Type="http://schemas.openxmlformats.org/officeDocument/2006/relationships/endnotes" Target="/word/endnotes.xml" Id="Rf6a02031b77c4fdc" /><Relationship Type="http://schemas.openxmlformats.org/officeDocument/2006/relationships/settings" Target="/word/settings.xml" Id="R9bea7ea0aa5746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