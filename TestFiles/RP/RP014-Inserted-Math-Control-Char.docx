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C9403B">
      <m:oMathPara>
        <m:oMath>
          <m:r>
            <w:rPr>
              <w:rFonts w:ascii="Cambria Math" w:hAnsi="Cambria Math"/>
            </w:rPr>
            <m:t>A=</m:t>
          </m:r>
          <m:r>
            <w:ins w:id="0" w:author="Eric White" w:date="2017-03-24T22:54:00Z">
              <w:rPr>
                <w:rFonts w:ascii="Cambria Math" w:hAnsi="Cambria Math"/>
              </w:rPr>
              <m:t>2</m:t>
            </w:ins>
          </m:r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04"/>
    <w:rsid w:val="00250145"/>
    <w:rsid w:val="007C3104"/>
    <w:rsid w:val="007F4E48"/>
    <w:rsid w:val="00C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B08"/>
  <w15:chartTrackingRefBased/>
  <w15:docId w15:val="{EF9EE66C-A93A-4C16-90E0-F1E889F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2017-03-25T05:52:00Z</dcterms:created>
  <dcterms:modified xsi:type="dcterms:W3CDTF">2017-03-25T05:54:00Z</dcterms:modified>
</cp:coreProperties>
</file>