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CEE" w:rsidRPr="00BC25E8" w:rsidRDefault="00240CEE" w:rsidP="002977BE">
      <w:pPr>
        <w:rPr>
          <w:lang w:val="es-ES"/>
        </w:rPr>
      </w:pPr>
      <w:r w:rsidRPr="00BC25E8">
        <w:rPr>
          <w:rStyle w:val="Artdef"/>
          <w:lang w:val="es-ES"/>
        </w:rPr>
        <w:t>1/37</w:t>
      </w:r>
      <w:r w:rsidRPr="00BC25E8">
        <w:rPr>
          <w:lang w:val="es-ES"/>
        </w:rPr>
        <w:tab/>
      </w:r>
      <w:del w:id="0" w:author="pitt" w:date="2012-10-10T12:33:00Z">
        <w:r w:rsidR="00790DF0" w:rsidRPr="00BC25E8" w:rsidDel="005E2AF7">
          <w:rPr>
            <w:lang w:val="es-ES"/>
          </w:rPr>
          <w:delText>3.4.3</w:delText>
        </w:r>
      </w:del>
      <w:ins w:id="1" w:author="pitt" w:date="2012-10-10T12:33:00Z">
        <w:r w:rsidR="00790DF0" w:rsidRPr="00BC25E8">
          <w:rPr>
            <w:lang w:val="es-ES"/>
          </w:rPr>
          <w:t>3.4.2</w:t>
        </w:r>
      </w:ins>
      <w:r w:rsidR="00790DF0" w:rsidRPr="00BC25E8">
        <w:rPr>
          <w:lang w:val="es-ES"/>
        </w:rPr>
        <w:tab/>
      </w:r>
      <w:r w:rsidRPr="00BC25E8">
        <w:rPr>
          <w:lang w:val="es-ES"/>
        </w:rPr>
        <w:t>zz zz zzzzzzzz</w:t>
      </w:r>
      <w:r w:rsidR="00430E28">
        <w:rPr>
          <w:lang w:val="es-ES"/>
        </w:rPr>
        <w:t>f</w:t>
      </w:r>
      <w:bookmarkStart w:id="2" w:name="_GoBack"/>
      <w:bookmarkEnd w:id="2"/>
      <w:r w:rsidRPr="00BC25E8">
        <w:rPr>
          <w:lang w:val="es-ES"/>
        </w:rPr>
        <w:t>zzzzzzzzzzzzzzzzzz</w:t>
      </w:r>
      <w:del w:id="3" w:author="Janin, Patricia" w:date="2012-07-24T16:54:00Z">
        <w:r w:rsidR="000D5BD7" w:rsidRPr="00BC25E8" w:rsidDel="00571388">
          <w:rPr>
            <w:lang w:val="es-ES"/>
          </w:rPr>
          <w:fldChar w:fldCharType="begin"/>
        </w:r>
        <w:r w:rsidR="000D5BD7" w:rsidRPr="00BC25E8" w:rsidDel="00571388">
          <w:rPr>
            <w:lang w:val="es-ES"/>
          </w:rPr>
          <w:delInstrText xml:space="preserve"> NOTEREF _Ref318892464 \f \h </w:delInstrText>
        </w:r>
      </w:del>
      <w:r w:rsidR="000D5BD7" w:rsidRPr="00BC25E8">
        <w:rPr>
          <w:lang w:val="es-ES"/>
        </w:rPr>
        <w:instrText xml:space="preserve"> \* MERGEFORMAT </w:instrText>
      </w:r>
      <w:del w:id="4" w:author="Janin, Patricia" w:date="2012-07-24T16:54:00Z">
        <w:r w:rsidR="000D5BD7" w:rsidRPr="00BC25E8" w:rsidDel="00571388">
          <w:rPr>
            <w:lang w:val="es-ES"/>
          </w:rPr>
        </w:r>
        <w:r w:rsidR="000D5BD7" w:rsidRPr="00BC25E8" w:rsidDel="00571388">
          <w:rPr>
            <w:lang w:val="es-ES"/>
          </w:rPr>
          <w:fldChar w:fldCharType="separate"/>
        </w:r>
        <w:r w:rsidR="000D5BD7" w:rsidRPr="00BC25E8" w:rsidDel="00571388">
          <w:rPr>
            <w:position w:val="6"/>
            <w:sz w:val="18"/>
            <w:lang w:val="es-ES"/>
          </w:rPr>
          <w:delText>*</w:delText>
        </w:r>
        <w:r w:rsidR="000D5BD7" w:rsidRPr="00BC25E8" w:rsidDel="00571388">
          <w:rPr>
            <w:lang w:val="es-ES"/>
          </w:rPr>
          <w:fldChar w:fldCharType="end"/>
        </w:r>
      </w:del>
      <w:ins w:id="5" w:author="Esteve Gutierrez, Ferran" w:date="2012-11-02T10:38:00Z">
        <w:r w:rsidR="009043D9" w:rsidRPr="00BC25E8">
          <w:rPr>
            <w:lang w:val="es-ES"/>
          </w:rPr>
          <w:t>/uuiuiui zz zzzzzzzz</w:t>
        </w:r>
      </w:ins>
      <w:r w:rsidRPr="00BC25E8">
        <w:rPr>
          <w:lang w:val="es-ES"/>
        </w:rPr>
        <w:t xml:space="preserve"> zzzzzzzzzzzzzzzzzzzzzzzzz.</w:t>
      </w:r>
    </w:p>
    <w:sectPr w:rsidR="00240CEE" w:rsidRPr="00BC25E8">
      <w:pgSz w:w="11907" w:h="16840" w:code="9"/>
      <w:pgMar w:top="1418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508" w:rsidRDefault="009D3508">
      <w:r>
        <w:separator/>
      </w:r>
    </w:p>
  </w:endnote>
  <w:endnote w:type="continuationSeparator" w:id="0">
    <w:p w:rsidR="009D3508" w:rsidRDefault="009D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508" w:rsidRDefault="009D3508">
      <w:r>
        <w:rPr>
          <w:b/>
        </w:rPr>
        <w:t>_______________</w:t>
      </w:r>
    </w:p>
  </w:footnote>
  <w:footnote w:type="continuationSeparator" w:id="0">
    <w:p w:rsidR="009D3508" w:rsidRDefault="009D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66C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0E9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1EE9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6A9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E4A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6290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2400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7E8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2CD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8"/>
  </w:num>
  <w:num w:numId="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1B"/>
    <w:rsid w:val="00012C3B"/>
    <w:rsid w:val="000205F2"/>
    <w:rsid w:val="00024752"/>
    <w:rsid w:val="00025AB6"/>
    <w:rsid w:val="0002785D"/>
    <w:rsid w:val="000330AF"/>
    <w:rsid w:val="00041DFD"/>
    <w:rsid w:val="00065452"/>
    <w:rsid w:val="00073DCC"/>
    <w:rsid w:val="00087AE8"/>
    <w:rsid w:val="00097EB3"/>
    <w:rsid w:val="000D2C7D"/>
    <w:rsid w:val="000D5BD7"/>
    <w:rsid w:val="000E2358"/>
    <w:rsid w:val="000E45C0"/>
    <w:rsid w:val="000E5927"/>
    <w:rsid w:val="000E5BF9"/>
    <w:rsid w:val="000F0E6D"/>
    <w:rsid w:val="000F3BD4"/>
    <w:rsid w:val="000F7C47"/>
    <w:rsid w:val="00102279"/>
    <w:rsid w:val="00121170"/>
    <w:rsid w:val="00122FA1"/>
    <w:rsid w:val="00123CC5"/>
    <w:rsid w:val="00131975"/>
    <w:rsid w:val="001439A3"/>
    <w:rsid w:val="001457A7"/>
    <w:rsid w:val="00147DFA"/>
    <w:rsid w:val="0015142D"/>
    <w:rsid w:val="00154A75"/>
    <w:rsid w:val="001616DC"/>
    <w:rsid w:val="00163962"/>
    <w:rsid w:val="001642C4"/>
    <w:rsid w:val="0017598C"/>
    <w:rsid w:val="00180979"/>
    <w:rsid w:val="00191178"/>
    <w:rsid w:val="00191A97"/>
    <w:rsid w:val="001A083F"/>
    <w:rsid w:val="001A3EE4"/>
    <w:rsid w:val="001A528B"/>
    <w:rsid w:val="001B5E02"/>
    <w:rsid w:val="001C41FA"/>
    <w:rsid w:val="001D0C11"/>
    <w:rsid w:val="001E2B52"/>
    <w:rsid w:val="001E3F27"/>
    <w:rsid w:val="001F30DB"/>
    <w:rsid w:val="002063C1"/>
    <w:rsid w:val="0021213B"/>
    <w:rsid w:val="002245AD"/>
    <w:rsid w:val="00235803"/>
    <w:rsid w:val="00236D2A"/>
    <w:rsid w:val="00240CEE"/>
    <w:rsid w:val="0024344A"/>
    <w:rsid w:val="002521A2"/>
    <w:rsid w:val="0025373D"/>
    <w:rsid w:val="00255F12"/>
    <w:rsid w:val="00262C09"/>
    <w:rsid w:val="00280F77"/>
    <w:rsid w:val="00291D80"/>
    <w:rsid w:val="002977BE"/>
    <w:rsid w:val="002A791F"/>
    <w:rsid w:val="002C1B26"/>
    <w:rsid w:val="002C7CAF"/>
    <w:rsid w:val="002E0139"/>
    <w:rsid w:val="002E701F"/>
    <w:rsid w:val="00313725"/>
    <w:rsid w:val="0032644F"/>
    <w:rsid w:val="0032680B"/>
    <w:rsid w:val="003308BD"/>
    <w:rsid w:val="00345CB8"/>
    <w:rsid w:val="00360CD1"/>
    <w:rsid w:val="00363A65"/>
    <w:rsid w:val="003666D0"/>
    <w:rsid w:val="00374270"/>
    <w:rsid w:val="003978D4"/>
    <w:rsid w:val="003A1E32"/>
    <w:rsid w:val="003B050E"/>
    <w:rsid w:val="003B38CF"/>
    <w:rsid w:val="003C2508"/>
    <w:rsid w:val="003D0AA3"/>
    <w:rsid w:val="003F4B7E"/>
    <w:rsid w:val="00430E28"/>
    <w:rsid w:val="0045073E"/>
    <w:rsid w:val="00454553"/>
    <w:rsid w:val="004623D2"/>
    <w:rsid w:val="0048793C"/>
    <w:rsid w:val="004935B2"/>
    <w:rsid w:val="004B124A"/>
    <w:rsid w:val="004C22ED"/>
    <w:rsid w:val="004C6338"/>
    <w:rsid w:val="004C6A1D"/>
    <w:rsid w:val="004D642E"/>
    <w:rsid w:val="004D7F51"/>
    <w:rsid w:val="004E5FE7"/>
    <w:rsid w:val="004F535E"/>
    <w:rsid w:val="004F5959"/>
    <w:rsid w:val="00525433"/>
    <w:rsid w:val="00532097"/>
    <w:rsid w:val="00533024"/>
    <w:rsid w:val="005505DD"/>
    <w:rsid w:val="00554B09"/>
    <w:rsid w:val="0056141B"/>
    <w:rsid w:val="0058350F"/>
    <w:rsid w:val="005A42DB"/>
    <w:rsid w:val="005C2D18"/>
    <w:rsid w:val="005D2B9E"/>
    <w:rsid w:val="005F2605"/>
    <w:rsid w:val="005F680A"/>
    <w:rsid w:val="00604B96"/>
    <w:rsid w:val="00605774"/>
    <w:rsid w:val="00615682"/>
    <w:rsid w:val="0062506B"/>
    <w:rsid w:val="006418F4"/>
    <w:rsid w:val="00654C2D"/>
    <w:rsid w:val="006622DD"/>
    <w:rsid w:val="00662BA0"/>
    <w:rsid w:val="00692AAE"/>
    <w:rsid w:val="006B68B0"/>
    <w:rsid w:val="006C6F9A"/>
    <w:rsid w:val="006D6E67"/>
    <w:rsid w:val="006E4E57"/>
    <w:rsid w:val="006F4B65"/>
    <w:rsid w:val="00701211"/>
    <w:rsid w:val="00701C20"/>
    <w:rsid w:val="0070518E"/>
    <w:rsid w:val="00721978"/>
    <w:rsid w:val="00721D99"/>
    <w:rsid w:val="007354E9"/>
    <w:rsid w:val="00736387"/>
    <w:rsid w:val="0073786A"/>
    <w:rsid w:val="00741FFA"/>
    <w:rsid w:val="0074247D"/>
    <w:rsid w:val="00742886"/>
    <w:rsid w:val="00747F15"/>
    <w:rsid w:val="00757571"/>
    <w:rsid w:val="00765578"/>
    <w:rsid w:val="0077084A"/>
    <w:rsid w:val="00790DF0"/>
    <w:rsid w:val="007952C7"/>
    <w:rsid w:val="007A0EBB"/>
    <w:rsid w:val="007C0E98"/>
    <w:rsid w:val="007C2317"/>
    <w:rsid w:val="007C4C1F"/>
    <w:rsid w:val="007D330A"/>
    <w:rsid w:val="007D373C"/>
    <w:rsid w:val="007E20FC"/>
    <w:rsid w:val="007E4B70"/>
    <w:rsid w:val="007E5A04"/>
    <w:rsid w:val="007F6A9E"/>
    <w:rsid w:val="00800772"/>
    <w:rsid w:val="00816CF4"/>
    <w:rsid w:val="008373AA"/>
    <w:rsid w:val="008503E5"/>
    <w:rsid w:val="0085240D"/>
    <w:rsid w:val="0085493F"/>
    <w:rsid w:val="00866AE6"/>
    <w:rsid w:val="00873A98"/>
    <w:rsid w:val="008750A8"/>
    <w:rsid w:val="008A5623"/>
    <w:rsid w:val="008B393D"/>
    <w:rsid w:val="008B49D3"/>
    <w:rsid w:val="008E17A5"/>
    <w:rsid w:val="008E3770"/>
    <w:rsid w:val="008E4B6D"/>
    <w:rsid w:val="008F296D"/>
    <w:rsid w:val="008F317F"/>
    <w:rsid w:val="008F6B98"/>
    <w:rsid w:val="0090121B"/>
    <w:rsid w:val="00903758"/>
    <w:rsid w:val="009043D9"/>
    <w:rsid w:val="00906373"/>
    <w:rsid w:val="009144C9"/>
    <w:rsid w:val="00925D00"/>
    <w:rsid w:val="009305A5"/>
    <w:rsid w:val="00930B8A"/>
    <w:rsid w:val="0094091F"/>
    <w:rsid w:val="0095493A"/>
    <w:rsid w:val="00973754"/>
    <w:rsid w:val="00984CED"/>
    <w:rsid w:val="0098667D"/>
    <w:rsid w:val="0099171F"/>
    <w:rsid w:val="009B478D"/>
    <w:rsid w:val="009B778C"/>
    <w:rsid w:val="009C0BED"/>
    <w:rsid w:val="009D3508"/>
    <w:rsid w:val="009E11EC"/>
    <w:rsid w:val="009E2C56"/>
    <w:rsid w:val="009E3C41"/>
    <w:rsid w:val="00A013B6"/>
    <w:rsid w:val="00A118DB"/>
    <w:rsid w:val="00A174DC"/>
    <w:rsid w:val="00A4180D"/>
    <w:rsid w:val="00A4450C"/>
    <w:rsid w:val="00A46CAF"/>
    <w:rsid w:val="00A46CB7"/>
    <w:rsid w:val="00A73E9D"/>
    <w:rsid w:val="00A85596"/>
    <w:rsid w:val="00A963D3"/>
    <w:rsid w:val="00AA5E6C"/>
    <w:rsid w:val="00AD4190"/>
    <w:rsid w:val="00AD54F0"/>
    <w:rsid w:val="00AD6EEF"/>
    <w:rsid w:val="00AE5677"/>
    <w:rsid w:val="00AE658F"/>
    <w:rsid w:val="00AF243E"/>
    <w:rsid w:val="00AF2F78"/>
    <w:rsid w:val="00B300EA"/>
    <w:rsid w:val="00B47E0A"/>
    <w:rsid w:val="00B52D55"/>
    <w:rsid w:val="00B62AF4"/>
    <w:rsid w:val="00B62D37"/>
    <w:rsid w:val="00B6625A"/>
    <w:rsid w:val="00B70271"/>
    <w:rsid w:val="00B9388A"/>
    <w:rsid w:val="00BA169E"/>
    <w:rsid w:val="00BB70FD"/>
    <w:rsid w:val="00BB73EB"/>
    <w:rsid w:val="00BC25E8"/>
    <w:rsid w:val="00BC7BFE"/>
    <w:rsid w:val="00BE2E80"/>
    <w:rsid w:val="00BE5EDD"/>
    <w:rsid w:val="00BE6A1F"/>
    <w:rsid w:val="00BF147F"/>
    <w:rsid w:val="00C0695C"/>
    <w:rsid w:val="00C126C4"/>
    <w:rsid w:val="00C2296D"/>
    <w:rsid w:val="00C47CB4"/>
    <w:rsid w:val="00C56961"/>
    <w:rsid w:val="00C62C1A"/>
    <w:rsid w:val="00C63EB5"/>
    <w:rsid w:val="00C8065E"/>
    <w:rsid w:val="00C84D38"/>
    <w:rsid w:val="00C94499"/>
    <w:rsid w:val="00C977B9"/>
    <w:rsid w:val="00CA5511"/>
    <w:rsid w:val="00CC01E0"/>
    <w:rsid w:val="00CE0CD4"/>
    <w:rsid w:val="00CE60D2"/>
    <w:rsid w:val="00D0288A"/>
    <w:rsid w:val="00D06A44"/>
    <w:rsid w:val="00D72A5D"/>
    <w:rsid w:val="00D83A7A"/>
    <w:rsid w:val="00D874B1"/>
    <w:rsid w:val="00DB5C13"/>
    <w:rsid w:val="00DB7DB5"/>
    <w:rsid w:val="00DC629B"/>
    <w:rsid w:val="00DD7944"/>
    <w:rsid w:val="00E262F1"/>
    <w:rsid w:val="00E51E34"/>
    <w:rsid w:val="00E71D14"/>
    <w:rsid w:val="00E805BD"/>
    <w:rsid w:val="00E82D05"/>
    <w:rsid w:val="00E878EC"/>
    <w:rsid w:val="00E95D1D"/>
    <w:rsid w:val="00EC36B7"/>
    <w:rsid w:val="00ED178C"/>
    <w:rsid w:val="00EE4DAC"/>
    <w:rsid w:val="00F136D2"/>
    <w:rsid w:val="00F472A2"/>
    <w:rsid w:val="00F8150C"/>
    <w:rsid w:val="00FD5F3F"/>
    <w:rsid w:val="00FD6248"/>
    <w:rsid w:val="00FE4574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C9649"/>
  <w15:docId w15:val="{159C8A94-84F6-4443-A562-1620E1BC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33024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Theme="minorHAnsi" w:hAnsiTheme="minorHAnsi"/>
      <w:sz w:val="24"/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">
    <w:name w:val="Annex_No"/>
    <w:basedOn w:val="Normal"/>
    <w:next w:val="Annexre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Annextitl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aftertitle"/>
    <w:rsid w:val="004C22ED"/>
    <w:pPr>
      <w:keepNext/>
      <w:keepLines/>
      <w:spacing w:before="240" w:after="280"/>
      <w:jc w:val="center"/>
    </w:pPr>
    <w:rPr>
      <w:b/>
      <w:sz w:val="28"/>
    </w:rPr>
  </w:style>
  <w:style w:type="paragraph" w:customStyle="1" w:styleId="AppendixNo">
    <w:name w:val="Appendix_No"/>
    <w:basedOn w:val="AnnexNo"/>
    <w:next w:val="Annexref"/>
  </w:style>
  <w:style w:type="paragraph" w:customStyle="1" w:styleId="Appendixref">
    <w:name w:val="Appendix_ref"/>
    <w:basedOn w:val="Annexref"/>
    <w:next w:val="Annextitle"/>
  </w:style>
  <w:style w:type="paragraph" w:customStyle="1" w:styleId="Appendixtitle">
    <w:name w:val="Appendix_title"/>
    <w:basedOn w:val="Annextitle"/>
    <w:next w:val="Normalaftertitle"/>
  </w:style>
  <w:style w:type="paragraph" w:customStyle="1" w:styleId="Artheading">
    <w:name w:val="Art_heading"/>
    <w:basedOn w:val="Normal"/>
    <w:next w:val="Normalaftertitle"/>
    <w:rsid w:val="004C22ED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Arttitle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aftertitle"/>
    <w:pPr>
      <w:keepNext/>
      <w:keepLines/>
      <w:spacing w:before="240"/>
      <w:jc w:val="center"/>
    </w:pPr>
    <w:rPr>
      <w:b/>
      <w:sz w:val="28"/>
    </w:rPr>
  </w:style>
  <w:style w:type="paragraph" w:customStyle="1" w:styleId="Call">
    <w:name w:val="Call"/>
    <w:basedOn w:val="Normal"/>
    <w:next w:val="Normal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Chaptitle"/>
    <w:rsid w:val="004C22ED"/>
    <w:rPr>
      <w:b/>
    </w:rPr>
  </w:style>
  <w:style w:type="paragraph" w:customStyle="1" w:styleId="Chaptitle">
    <w:name w:val="Chap_title"/>
    <w:basedOn w:val="Arttitle"/>
    <w:next w:val="Normalaftertitle"/>
  </w:style>
  <w:style w:type="paragraph" w:customStyle="1" w:styleId="ddate">
    <w:name w:val="ddate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paragraph" w:customStyle="1" w:styleId="dnum">
    <w:name w:val="dnum"/>
    <w:basedOn w:val="Normal"/>
    <w:pPr>
      <w:framePr w:hSpace="181" w:wrap="around" w:vAnchor="page" w:hAnchor="margin" w:y="852"/>
      <w:shd w:val="solid" w:color="FFFFFF" w:fill="FFFFFF"/>
    </w:pPr>
    <w:rPr>
      <w:b/>
      <w:bCs/>
    </w:rPr>
  </w:style>
  <w:style w:type="paragraph" w:customStyle="1" w:styleId="dorlang">
    <w:name w:val="dorlang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enumlev1">
    <w:name w:val="enumlev1"/>
    <w:basedOn w:val="Normal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pPr>
      <w:ind w:left="1871" w:hanging="737"/>
    </w:pPr>
  </w:style>
  <w:style w:type="paragraph" w:customStyle="1" w:styleId="enumlev3">
    <w:name w:val="enumlev3"/>
    <w:basedOn w:val="enumlev2"/>
    <w:pPr>
      <w:ind w:left="2268" w:hanging="397"/>
    </w:pPr>
  </w:style>
  <w:style w:type="paragraph" w:customStyle="1" w:styleId="Equation">
    <w:name w:val="Equation"/>
    <w:basedOn w:val="Normal"/>
    <w:pPr>
      <w:tabs>
        <w:tab w:val="clear" w:pos="2268"/>
        <w:tab w:val="center" w:pos="4820"/>
        <w:tab w:val="right" w:pos="9639"/>
      </w:tabs>
    </w:pPr>
  </w:style>
  <w:style w:type="paragraph" w:styleId="NormalIndent">
    <w:name w:val="Normal Indent"/>
    <w:basedOn w:val="Normal"/>
    <w:pPr>
      <w:ind w:left="1134"/>
    </w:pPr>
  </w:style>
  <w:style w:type="paragraph" w:customStyle="1" w:styleId="Equationlegend">
    <w:name w:val="Equation_legend"/>
    <w:basedOn w:val="NormalIndent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2E701F"/>
    <w:pPr>
      <w:spacing w:after="480"/>
    </w:pPr>
  </w:style>
  <w:style w:type="paragraph" w:customStyle="1" w:styleId="Figurewithouttitle">
    <w:name w:val="Figure_without_title"/>
    <w:basedOn w:val="FigureNo"/>
    <w:next w:val="Normal"/>
    <w:pPr>
      <w:keepNext w:val="0"/>
    </w:pPr>
  </w:style>
  <w:style w:type="paragraph" w:styleId="Footer">
    <w:name w:val="footer"/>
    <w:basedOn w:val="Normal"/>
    <w:pPr>
      <w:tabs>
        <w:tab w:val="clear" w:pos="1134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4C22ED"/>
    <w:rPr>
      <w:rFonts w:asciiTheme="minorHAnsi" w:hAnsiTheme="minorHAnsi"/>
      <w:position w:val="6"/>
      <w:sz w:val="18"/>
    </w:rPr>
  </w:style>
  <w:style w:type="paragraph" w:styleId="FootnoteText">
    <w:name w:val="footnote text"/>
    <w:basedOn w:val="Normal"/>
    <w:pPr>
      <w:keepLines/>
      <w:tabs>
        <w:tab w:val="left" w:pos="255"/>
      </w:tabs>
    </w:pPr>
  </w:style>
  <w:style w:type="paragraph" w:styleId="Header">
    <w:name w:val="header"/>
    <w:basedOn w:val="Normal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rsid w:val="004C22ED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rsid w:val="004C22ED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Heading">
    <w:name w:val="index heading"/>
    <w:basedOn w:val="Normal"/>
    <w:next w:val="Index1"/>
    <w:semiHidden/>
  </w:style>
  <w:style w:type="paragraph" w:customStyle="1" w:styleId="Normalaftertitle">
    <w:name w:val="Normal after title"/>
    <w:basedOn w:val="Normal"/>
    <w:next w:val="Normal"/>
    <w:pPr>
      <w:spacing w:before="280"/>
    </w:pPr>
  </w:style>
  <w:style w:type="paragraph" w:customStyle="1" w:styleId="Note">
    <w:name w:val="Note"/>
    <w:basedOn w:val="Normal"/>
    <w:pPr>
      <w:tabs>
        <w:tab w:val="left" w:pos="284"/>
      </w:tabs>
      <w:spacing w:before="80"/>
    </w:pPr>
  </w:style>
  <w:style w:type="paragraph" w:customStyle="1" w:styleId="PartNo">
    <w:name w:val="Part_No"/>
    <w:basedOn w:val="AnnexNo"/>
    <w:next w:val="Normal"/>
  </w:style>
  <w:style w:type="paragraph" w:customStyle="1" w:styleId="Parttitle">
    <w:name w:val="Part_title"/>
    <w:basedOn w:val="Annextitle"/>
    <w:next w:val="Normalaftertitle"/>
  </w:style>
  <w:style w:type="paragraph" w:customStyle="1" w:styleId="RecNo">
    <w:name w:val="Rec_No"/>
    <w:basedOn w:val="Normal"/>
    <w:next w:val="Rectitle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Recref"/>
    <w:rsid w:val="004C22ED"/>
    <w:pPr>
      <w:spacing w:before="240"/>
    </w:pPr>
    <w:rPr>
      <w:b/>
      <w:caps w:val="0"/>
    </w:rPr>
  </w:style>
  <w:style w:type="paragraph" w:customStyle="1" w:styleId="Recref">
    <w:name w:val="Rec_ref"/>
    <w:basedOn w:val="Rectitle"/>
    <w:next w:val="Recdate"/>
    <w:rsid w:val="004C22ED"/>
    <w:pPr>
      <w:spacing w:before="120"/>
    </w:pPr>
    <w:rPr>
      <w:b w:val="0"/>
      <w:sz w:val="24"/>
    </w:rPr>
  </w:style>
  <w:style w:type="paragraph" w:customStyle="1" w:styleId="Recdate">
    <w:name w:val="Rec_date"/>
    <w:basedOn w:val="Recref"/>
    <w:next w:val="Normalaftertitle"/>
    <w:rsid w:val="004C22ED"/>
    <w:pPr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  <w:rsid w:val="004C22ED"/>
  </w:style>
  <w:style w:type="paragraph" w:customStyle="1" w:styleId="QuestionNo">
    <w:name w:val="Question_No"/>
    <w:basedOn w:val="RecNo"/>
    <w:next w:val="Questiontitle"/>
  </w:style>
  <w:style w:type="paragraph" w:customStyle="1" w:styleId="Questiontitle">
    <w:name w:val="Question_title"/>
    <w:basedOn w:val="Rectitle"/>
    <w:next w:val="Normal"/>
    <w:rsid w:val="004C22ED"/>
  </w:style>
  <w:style w:type="paragraph" w:customStyle="1" w:styleId="Reftext">
    <w:name w:val="Ref_text"/>
    <w:basedOn w:val="Normal"/>
    <w:pPr>
      <w:ind w:left="1134" w:hanging="1134"/>
    </w:pPr>
  </w:style>
  <w:style w:type="paragraph" w:customStyle="1" w:styleId="Reftitle">
    <w:name w:val="Ref_title"/>
    <w:basedOn w:val="Normal"/>
    <w:next w:val="Reftext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</w:style>
  <w:style w:type="paragraph" w:customStyle="1" w:styleId="RepNo">
    <w:name w:val="Rep_No"/>
    <w:basedOn w:val="RecNo"/>
    <w:next w:val="Reptitle"/>
  </w:style>
  <w:style w:type="paragraph" w:customStyle="1" w:styleId="Repref">
    <w:name w:val="Rep_ref"/>
    <w:basedOn w:val="Recref"/>
    <w:next w:val="Repdate"/>
  </w:style>
  <w:style w:type="paragraph" w:customStyle="1" w:styleId="Reptitle">
    <w:name w:val="Rep_title"/>
    <w:basedOn w:val="Rectitle"/>
    <w:next w:val="Repref"/>
  </w:style>
  <w:style w:type="paragraph" w:customStyle="1" w:styleId="Resdate">
    <w:name w:val="Res_date"/>
    <w:basedOn w:val="Recdate"/>
    <w:next w:val="Normalaftertitle"/>
  </w:style>
  <w:style w:type="paragraph" w:customStyle="1" w:styleId="ResNo">
    <w:name w:val="Res_No"/>
    <w:basedOn w:val="RecNo"/>
    <w:next w:val="Normal"/>
  </w:style>
  <w:style w:type="paragraph" w:customStyle="1" w:styleId="Resref">
    <w:name w:val="Res_ref"/>
    <w:basedOn w:val="Recref"/>
    <w:next w:val="Resdate"/>
  </w:style>
  <w:style w:type="character" w:customStyle="1" w:styleId="Appdef">
    <w:name w:val="App_def"/>
    <w:basedOn w:val="DefaultParagraphFont"/>
    <w:rsid w:val="004C22ED"/>
    <w:rPr>
      <w:rFonts w:asciiTheme="minorHAnsi" w:hAnsiTheme="minorHAnsi"/>
      <w:b/>
    </w:rPr>
  </w:style>
  <w:style w:type="character" w:customStyle="1" w:styleId="Appref">
    <w:name w:val="App_ref"/>
    <w:basedOn w:val="DefaultParagraphFont"/>
    <w:rsid w:val="004C22ED"/>
    <w:rPr>
      <w:rFonts w:asciiTheme="minorHAnsi" w:hAnsiTheme="minorHAnsi"/>
    </w:rPr>
  </w:style>
  <w:style w:type="character" w:customStyle="1" w:styleId="Artdef">
    <w:name w:val="Art_def"/>
    <w:basedOn w:val="DefaultParagraphFont"/>
    <w:rsid w:val="004C22ED"/>
    <w:rPr>
      <w:rFonts w:asciiTheme="minorHAnsi" w:hAnsiTheme="minorHAnsi"/>
      <w:b/>
    </w:rPr>
  </w:style>
  <w:style w:type="character" w:customStyle="1" w:styleId="Artref">
    <w:name w:val="Art_ref"/>
    <w:basedOn w:val="DefaultParagraphFont"/>
    <w:rsid w:val="004C22ED"/>
    <w:rPr>
      <w:rFonts w:asciiTheme="minorHAnsi" w:hAnsiTheme="minorHAnsi"/>
    </w:rPr>
  </w:style>
  <w:style w:type="character" w:customStyle="1" w:styleId="Recdef">
    <w:name w:val="Rec_def"/>
    <w:basedOn w:val="DefaultParagraphFont"/>
    <w:rsid w:val="004C22ED"/>
    <w:rPr>
      <w:rFonts w:asciiTheme="minorHAnsi" w:hAnsiTheme="minorHAnsi"/>
      <w:b/>
    </w:rPr>
  </w:style>
  <w:style w:type="character" w:customStyle="1" w:styleId="Resdef">
    <w:name w:val="Res_def"/>
    <w:basedOn w:val="DefaultParagraphFont"/>
    <w:rsid w:val="004C22ED"/>
    <w:rPr>
      <w:rFonts w:asciiTheme="minorHAnsi" w:hAnsiTheme="minorHAnsi"/>
      <w:b/>
    </w:rPr>
  </w:style>
  <w:style w:type="paragraph" w:customStyle="1" w:styleId="Reasons">
    <w:name w:val="Reasons"/>
    <w:basedOn w:val="Normal"/>
    <w:qFormat/>
    <w:pPr>
      <w:tabs>
        <w:tab w:val="clear" w:pos="2268"/>
        <w:tab w:val="left" w:pos="1588"/>
        <w:tab w:val="left" w:pos="1985"/>
      </w:tabs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Proposal">
    <w:name w:val="Proposal"/>
    <w:basedOn w:val="Normal"/>
    <w:next w:val="Normal"/>
    <w:rsid w:val="003D0AA3"/>
    <w:pPr>
      <w:keepNext/>
      <w:spacing w:before="240"/>
    </w:pPr>
    <w:rPr>
      <w:rFonts w:hAnsi="Times New Roman Bold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Figure">
    <w:name w:val="Figure"/>
    <w:basedOn w:val="Normal"/>
    <w:next w:val="Figuretitle"/>
    <w:pPr>
      <w:keepNext/>
      <w:keepLines/>
      <w:jc w:val="center"/>
    </w:pPr>
  </w:style>
  <w:style w:type="paragraph" w:customStyle="1" w:styleId="Agendaitem">
    <w:name w:val="Agenda_item"/>
    <w:basedOn w:val="Normal"/>
    <w:next w:val="Normalaftertitle"/>
    <w:qFormat/>
    <w:rsid w:val="002E701F"/>
    <w:pPr>
      <w:overflowPunct/>
      <w:autoSpaceDE/>
      <w:autoSpaceDN/>
      <w:adjustRightInd/>
      <w:spacing w:before="240"/>
      <w:jc w:val="center"/>
      <w:textAlignment w:val="auto"/>
    </w:pPr>
    <w:rPr>
      <w:sz w:val="28"/>
    </w:rPr>
  </w:style>
  <w:style w:type="paragraph" w:customStyle="1" w:styleId="Part1">
    <w:name w:val="Part_1"/>
    <w:basedOn w:val="Normal"/>
    <w:qFormat/>
    <w:rsid w:val="002E701F"/>
    <w:pPr>
      <w:tabs>
        <w:tab w:val="clear" w:pos="1134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Normalend">
    <w:name w:val="Normal_end"/>
    <w:basedOn w:val="Normal"/>
    <w:qFormat/>
    <w:rsid w:val="007C2317"/>
  </w:style>
  <w:style w:type="paragraph" w:customStyle="1" w:styleId="ApptoAnnex">
    <w:name w:val="App_to_Annex"/>
    <w:basedOn w:val="AppendixNo"/>
    <w:qFormat/>
    <w:rsid w:val="007C2317"/>
  </w:style>
  <w:style w:type="character" w:customStyle="1" w:styleId="Tablefreq">
    <w:name w:val="Table_freq"/>
    <w:basedOn w:val="DefaultParagraphFont"/>
    <w:rsid w:val="004C22ED"/>
    <w:rPr>
      <w:rFonts w:asciiTheme="minorHAnsi" w:hAnsiTheme="minorHAnsi"/>
      <w:b/>
      <w:color w:val="auto"/>
      <w:sz w:val="20"/>
    </w:rPr>
  </w:style>
  <w:style w:type="paragraph" w:customStyle="1" w:styleId="Tabletext">
    <w:name w:val="Table_text"/>
    <w:basedOn w:val="Normal"/>
    <w:rsid w:val="00973754"/>
    <w:pPr>
      <w:tabs>
        <w:tab w:val="left" w:pos="284"/>
        <w:tab w:val="left" w:pos="851"/>
        <w:tab w:val="left" w:pos="1418"/>
        <w:tab w:val="left" w:pos="1985"/>
        <w:tab w:val="left" w:pos="2552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Tabletext"/>
    <w:next w:val="Tabletext"/>
    <w:rsid w:val="00973754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rsid w:val="00973754"/>
    <w:pPr>
      <w:tabs>
        <w:tab w:val="clear" w:pos="284"/>
      </w:tabs>
      <w:spacing w:before="120"/>
    </w:pPr>
  </w:style>
  <w:style w:type="paragraph" w:customStyle="1" w:styleId="TableNo">
    <w:name w:val="Table_No"/>
    <w:basedOn w:val="Normal"/>
    <w:next w:val="Normal"/>
    <w:rsid w:val="00973754"/>
    <w:pPr>
      <w:keepNext/>
      <w:spacing w:before="560" w:after="120"/>
      <w:jc w:val="center"/>
    </w:pPr>
    <w:rPr>
      <w:caps/>
      <w:sz w:val="20"/>
    </w:rPr>
  </w:style>
  <w:style w:type="paragraph" w:customStyle="1" w:styleId="Tableref">
    <w:name w:val="Table_ref"/>
    <w:basedOn w:val="Normal"/>
    <w:next w:val="Normal"/>
    <w:rsid w:val="00973754"/>
    <w:pPr>
      <w:keepNext/>
      <w:spacing w:before="560"/>
      <w:jc w:val="center"/>
    </w:pPr>
    <w:rPr>
      <w:sz w:val="20"/>
    </w:rPr>
  </w:style>
  <w:style w:type="paragraph" w:customStyle="1" w:styleId="TableTextS5">
    <w:name w:val="Table_TextS5"/>
    <w:basedOn w:val="Normal"/>
    <w:rsid w:val="00973754"/>
    <w:pPr>
      <w:tabs>
        <w:tab w:val="clear" w:pos="1134"/>
        <w:tab w:val="clear" w:pos="2268"/>
        <w:tab w:val="left" w:pos="170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rsid w:val="004C22ED"/>
    <w:pPr>
      <w:keepNext/>
      <w:keepLines/>
      <w:spacing w:before="0" w:after="120"/>
      <w:jc w:val="center"/>
    </w:pPr>
    <w:rPr>
      <w:b/>
      <w:sz w:val="20"/>
    </w:rPr>
  </w:style>
  <w:style w:type="paragraph" w:customStyle="1" w:styleId="Section1">
    <w:name w:val="Section_1"/>
    <w:basedOn w:val="Normal"/>
    <w:rsid w:val="004B124A"/>
    <w:pPr>
      <w:tabs>
        <w:tab w:val="clear" w:pos="1134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4B124A"/>
    <w:rPr>
      <w:b w:val="0"/>
      <w:i/>
    </w:rPr>
  </w:style>
  <w:style w:type="paragraph" w:customStyle="1" w:styleId="Section3">
    <w:name w:val="Section_3"/>
    <w:basedOn w:val="Section1"/>
    <w:rsid w:val="004B124A"/>
    <w:rPr>
      <w:b w:val="0"/>
    </w:rPr>
  </w:style>
  <w:style w:type="paragraph" w:customStyle="1" w:styleId="SectionNo">
    <w:name w:val="Section_No"/>
    <w:basedOn w:val="AnnexNo"/>
    <w:next w:val="Normal"/>
    <w:rsid w:val="004B124A"/>
  </w:style>
  <w:style w:type="paragraph" w:customStyle="1" w:styleId="Sectiontitle">
    <w:name w:val="Section_title"/>
    <w:basedOn w:val="Annextitle"/>
    <w:next w:val="Normalaftertitle"/>
    <w:rsid w:val="004B124A"/>
  </w:style>
  <w:style w:type="paragraph" w:customStyle="1" w:styleId="Source">
    <w:name w:val="Source"/>
    <w:basedOn w:val="Normal"/>
    <w:next w:val="Normal"/>
    <w:rsid w:val="004B124A"/>
    <w:pPr>
      <w:spacing w:before="840"/>
      <w:jc w:val="center"/>
    </w:pPr>
    <w:rPr>
      <w:b/>
      <w:sz w:val="28"/>
    </w:rPr>
  </w:style>
  <w:style w:type="paragraph" w:customStyle="1" w:styleId="Title1">
    <w:name w:val="Title 1"/>
    <w:basedOn w:val="Source"/>
    <w:next w:val="Normal"/>
    <w:rsid w:val="00E262F1"/>
    <w:pPr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E262F1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E262F1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E262F1"/>
    <w:rPr>
      <w:b/>
    </w:rPr>
  </w:style>
  <w:style w:type="paragraph" w:customStyle="1" w:styleId="toc0">
    <w:name w:val="toc 0"/>
    <w:basedOn w:val="Normal"/>
    <w:next w:val="TOC1"/>
    <w:rsid w:val="00F8150C"/>
    <w:pPr>
      <w:tabs>
        <w:tab w:val="clear" w:pos="1134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F8150C"/>
    <w:pPr>
      <w:keepLines/>
      <w:tabs>
        <w:tab w:val="clear" w:pos="1134"/>
        <w:tab w:val="clear" w:pos="2268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F8150C"/>
    <w:pPr>
      <w:spacing w:before="120"/>
    </w:pPr>
  </w:style>
  <w:style w:type="paragraph" w:styleId="TOC3">
    <w:name w:val="toc 3"/>
    <w:basedOn w:val="TOC2"/>
    <w:rsid w:val="00F8150C"/>
  </w:style>
  <w:style w:type="paragraph" w:styleId="TOC4">
    <w:name w:val="toc 4"/>
    <w:basedOn w:val="TOC3"/>
    <w:rsid w:val="00F8150C"/>
  </w:style>
  <w:style w:type="paragraph" w:styleId="TOC5">
    <w:name w:val="toc 5"/>
    <w:basedOn w:val="TOC4"/>
    <w:rsid w:val="00F8150C"/>
  </w:style>
  <w:style w:type="paragraph" w:styleId="TOC6">
    <w:name w:val="toc 6"/>
    <w:basedOn w:val="TOC4"/>
    <w:rsid w:val="00F8150C"/>
  </w:style>
  <w:style w:type="paragraph" w:styleId="TOC7">
    <w:name w:val="toc 7"/>
    <w:basedOn w:val="TOC4"/>
    <w:rsid w:val="00F8150C"/>
  </w:style>
  <w:style w:type="paragraph" w:styleId="TOC8">
    <w:name w:val="toc 8"/>
    <w:basedOn w:val="TOC4"/>
    <w:rsid w:val="00F8150C"/>
  </w:style>
  <w:style w:type="paragraph" w:customStyle="1" w:styleId="Partref">
    <w:name w:val="Part_ref"/>
    <w:basedOn w:val="Annexref"/>
    <w:next w:val="Parttitle"/>
    <w:rsid w:val="0032680B"/>
  </w:style>
  <w:style w:type="paragraph" w:customStyle="1" w:styleId="Questionref">
    <w:name w:val="Question_ref"/>
    <w:basedOn w:val="Recref"/>
    <w:next w:val="Questiondate"/>
    <w:rsid w:val="004C22ED"/>
  </w:style>
  <w:style w:type="paragraph" w:customStyle="1" w:styleId="Restitle">
    <w:name w:val="Res_title"/>
    <w:basedOn w:val="Rectitle"/>
    <w:next w:val="Resref"/>
    <w:rsid w:val="009E11EC"/>
  </w:style>
  <w:style w:type="paragraph" w:customStyle="1" w:styleId="SpecialFooter">
    <w:name w:val="Special Footer"/>
    <w:basedOn w:val="Footer"/>
    <w:rsid w:val="00262C09"/>
    <w:pPr>
      <w:tabs>
        <w:tab w:val="left" w:pos="1134"/>
        <w:tab w:val="left" w:pos="2268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262C09"/>
  </w:style>
  <w:style w:type="paragraph" w:customStyle="1" w:styleId="AppArttitle">
    <w:name w:val="App_Art_title"/>
    <w:basedOn w:val="Arttitle"/>
    <w:next w:val="Normalaftertitle"/>
    <w:qFormat/>
    <w:rsid w:val="00163962"/>
  </w:style>
  <w:style w:type="paragraph" w:customStyle="1" w:styleId="AppArtNo">
    <w:name w:val="App_Art_No"/>
    <w:basedOn w:val="ArtNo"/>
    <w:next w:val="AppArttitle"/>
    <w:qFormat/>
    <w:rsid w:val="00163962"/>
  </w:style>
  <w:style w:type="paragraph" w:customStyle="1" w:styleId="Volumetitle">
    <w:name w:val="Volume_title"/>
    <w:basedOn w:val="ArtNo"/>
    <w:qFormat/>
    <w:rsid w:val="0032644F"/>
    <w:rPr>
      <w:rFonts w:cs="Times New Roman Bold"/>
      <w:b/>
      <w:caps w:val="0"/>
    </w:rPr>
  </w:style>
  <w:style w:type="paragraph" w:customStyle="1" w:styleId="Opiniontitle">
    <w:name w:val="Opinion_title"/>
    <w:basedOn w:val="Rectitle"/>
    <w:next w:val="Normalaftertitle"/>
    <w:qFormat/>
    <w:rsid w:val="0032644F"/>
  </w:style>
  <w:style w:type="paragraph" w:customStyle="1" w:styleId="OpinionNo">
    <w:name w:val="Opinion_No"/>
    <w:basedOn w:val="RecNo"/>
    <w:next w:val="Opiniontitle"/>
    <w:qFormat/>
    <w:rsid w:val="0032644F"/>
  </w:style>
  <w:style w:type="paragraph" w:styleId="BalloonText">
    <w:name w:val="Balloon Text"/>
    <w:basedOn w:val="Normal"/>
    <w:link w:val="BalloonTextChar"/>
    <w:rsid w:val="00F136D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36D2"/>
    <w:rPr>
      <w:rFonts w:ascii="Tahoma" w:hAnsi="Tahoma" w:cs="Tahoma"/>
      <w:sz w:val="16"/>
      <w:szCs w:val="16"/>
      <w:lang w:val="es-ES_tradnl" w:eastAsia="en-US"/>
    </w:rPr>
  </w:style>
  <w:style w:type="paragraph" w:customStyle="1" w:styleId="Committee">
    <w:name w:val="Committee"/>
    <w:basedOn w:val="Normal"/>
    <w:qFormat/>
    <w:rsid w:val="00F136D2"/>
    <w:pPr>
      <w:framePr w:hSpace="180" w:wrap="around" w:hAnchor="margin" w:y="-675"/>
      <w:spacing w:before="0" w:after="48" w:line="240" w:lineRule="atLeast"/>
    </w:pPr>
    <w:rPr>
      <w:rFonts w:cstheme="minorHAnsi"/>
      <w:b/>
      <w:smallCaps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TEMPLATE\ITUOffice2007\POOL\POOL%20S%20-%20ITU\PS_WCIT12-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PS_WCIT12-S.dotx</Template>
  <TotalTime>0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White</cp:lastModifiedBy>
  <cp:revision>3</cp:revision>
  <dcterms:created xsi:type="dcterms:W3CDTF">2017-03-30T02:32:00Z</dcterms:created>
  <dcterms:modified xsi:type="dcterms:W3CDTF">2017-03-30T02:34:00Z</dcterms:modified>
</cp:coreProperties>
</file>