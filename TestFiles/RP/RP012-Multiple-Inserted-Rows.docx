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14D9" w:rsidTr="000414D9">
        <w:tc>
          <w:tcPr>
            <w:tcW w:w="3005" w:type="dxa"/>
          </w:tcPr>
          <w:p w:rsidR="000414D9" w:rsidRDefault="000414D9">
            <w:r>
              <w:t>1</w:t>
            </w:r>
          </w:p>
        </w:tc>
        <w:tc>
          <w:tcPr>
            <w:tcW w:w="3005" w:type="dxa"/>
          </w:tcPr>
          <w:p w:rsidR="000414D9" w:rsidRDefault="000414D9">
            <w:r>
              <w:t>2</w:t>
            </w:r>
          </w:p>
        </w:tc>
        <w:tc>
          <w:tcPr>
            <w:tcW w:w="3006" w:type="dxa"/>
          </w:tcPr>
          <w:p w:rsidR="000414D9" w:rsidRDefault="000414D9">
            <w:r>
              <w:t>3</w:t>
            </w:r>
          </w:p>
        </w:tc>
      </w:tr>
      <w:tr w:rsidR="00A43611" w:rsidTr="000414D9">
        <w:trPr>
          <w:ins w:id="0" w:author="Eric White" w:date="2017-03-24T22:43:00Z"/>
        </w:trPr>
        <w:tc>
          <w:tcPr>
            <w:tcW w:w="3005" w:type="dxa"/>
          </w:tcPr>
          <w:p w:rsidR="00A43611" w:rsidRDefault="00A43611">
            <w:pPr>
              <w:rPr>
                <w:ins w:id="1" w:author="Eric White" w:date="2017-03-24T22:43:00Z"/>
              </w:rPr>
            </w:pPr>
            <w:ins w:id="2" w:author="Eric White" w:date="2017-03-24T22:43:00Z">
              <w:r>
                <w:t>1</w:t>
              </w:r>
            </w:ins>
          </w:p>
        </w:tc>
        <w:tc>
          <w:tcPr>
            <w:tcW w:w="3005" w:type="dxa"/>
          </w:tcPr>
          <w:p w:rsidR="00A43611" w:rsidRDefault="00A43611">
            <w:pPr>
              <w:rPr>
                <w:ins w:id="3" w:author="Eric White" w:date="2017-03-24T22:43:00Z"/>
              </w:rPr>
            </w:pPr>
            <w:ins w:id="4" w:author="Eric White" w:date="2017-03-24T22:43:00Z">
              <w:r>
                <w:t>2</w:t>
              </w:r>
            </w:ins>
          </w:p>
        </w:tc>
        <w:tc>
          <w:tcPr>
            <w:tcW w:w="3006" w:type="dxa"/>
          </w:tcPr>
          <w:p w:rsidR="00A43611" w:rsidRDefault="00A43611">
            <w:pPr>
              <w:rPr>
                <w:ins w:id="5" w:author="Eric White" w:date="2017-03-24T22:43:00Z"/>
              </w:rPr>
            </w:pPr>
            <w:ins w:id="6" w:author="Eric White" w:date="2017-03-24T22:43:00Z">
              <w:r>
                <w:t>3</w:t>
              </w:r>
            </w:ins>
          </w:p>
        </w:tc>
      </w:tr>
      <w:tr w:rsidR="00A43611" w:rsidTr="000414D9">
        <w:trPr>
          <w:ins w:id="7" w:author="Eric White" w:date="2017-03-24T22:43:00Z"/>
        </w:trPr>
        <w:tc>
          <w:tcPr>
            <w:tcW w:w="3005" w:type="dxa"/>
          </w:tcPr>
          <w:p w:rsidR="00A43611" w:rsidRDefault="00A43611">
            <w:pPr>
              <w:rPr>
                <w:ins w:id="8" w:author="Eric White" w:date="2017-03-24T22:43:00Z"/>
              </w:rPr>
            </w:pPr>
            <w:ins w:id="9" w:author="Eric White" w:date="2017-03-24T22:43:00Z">
              <w:r>
                <w:t>4</w:t>
              </w:r>
            </w:ins>
          </w:p>
        </w:tc>
        <w:tc>
          <w:tcPr>
            <w:tcW w:w="3005" w:type="dxa"/>
          </w:tcPr>
          <w:p w:rsidR="00A43611" w:rsidRDefault="00A43611">
            <w:pPr>
              <w:rPr>
                <w:ins w:id="10" w:author="Eric White" w:date="2017-03-24T22:43:00Z"/>
              </w:rPr>
            </w:pPr>
            <w:ins w:id="11" w:author="Eric White" w:date="2017-03-24T22:43:00Z">
              <w:r>
                <w:t>5</w:t>
              </w:r>
            </w:ins>
          </w:p>
        </w:tc>
        <w:tc>
          <w:tcPr>
            <w:tcW w:w="3006" w:type="dxa"/>
          </w:tcPr>
          <w:p w:rsidR="00A43611" w:rsidRDefault="00A43611">
            <w:pPr>
              <w:rPr>
                <w:ins w:id="12" w:author="Eric White" w:date="2017-03-24T22:43:00Z"/>
              </w:rPr>
            </w:pPr>
            <w:ins w:id="13" w:author="Eric White" w:date="2017-03-24T22:43:00Z">
              <w:r>
                <w:t>6</w:t>
              </w:r>
            </w:ins>
          </w:p>
        </w:tc>
      </w:tr>
      <w:tr w:rsidR="00A43611" w:rsidTr="000414D9">
        <w:trPr>
          <w:ins w:id="14" w:author="Eric White" w:date="2017-03-24T22:43:00Z"/>
        </w:trPr>
        <w:tc>
          <w:tcPr>
            <w:tcW w:w="3005" w:type="dxa"/>
          </w:tcPr>
          <w:p w:rsidR="00A43611" w:rsidRDefault="00A43611">
            <w:pPr>
              <w:rPr>
                <w:ins w:id="15" w:author="Eric White" w:date="2017-03-24T22:43:00Z"/>
              </w:rPr>
            </w:pPr>
            <w:ins w:id="16" w:author="Eric White" w:date="2017-03-24T22:43:00Z">
              <w:r>
                <w:t>7</w:t>
              </w:r>
            </w:ins>
          </w:p>
        </w:tc>
        <w:tc>
          <w:tcPr>
            <w:tcW w:w="3005" w:type="dxa"/>
          </w:tcPr>
          <w:p w:rsidR="00A43611" w:rsidRDefault="00A43611">
            <w:pPr>
              <w:rPr>
                <w:ins w:id="17" w:author="Eric White" w:date="2017-03-24T22:43:00Z"/>
              </w:rPr>
            </w:pPr>
            <w:ins w:id="18" w:author="Eric White" w:date="2017-03-24T22:43:00Z">
              <w:r>
                <w:t>8</w:t>
              </w:r>
            </w:ins>
          </w:p>
        </w:tc>
        <w:tc>
          <w:tcPr>
            <w:tcW w:w="3006" w:type="dxa"/>
          </w:tcPr>
          <w:p w:rsidR="00A43611" w:rsidRDefault="00A43611">
            <w:pPr>
              <w:rPr>
                <w:ins w:id="19" w:author="Eric White" w:date="2017-03-24T22:43:00Z"/>
              </w:rPr>
            </w:pPr>
            <w:ins w:id="20" w:author="Eric White" w:date="2017-03-24T22:43:00Z">
              <w:r>
                <w:t>9</w:t>
              </w:r>
            </w:ins>
          </w:p>
        </w:tc>
      </w:tr>
      <w:tr w:rsidR="00A43611" w:rsidTr="000414D9">
        <w:trPr>
          <w:ins w:id="21" w:author="Eric White" w:date="2017-03-24T22:44:00Z"/>
        </w:trPr>
        <w:tc>
          <w:tcPr>
            <w:tcW w:w="3005" w:type="dxa"/>
          </w:tcPr>
          <w:p w:rsidR="00A43611" w:rsidRDefault="00A43611">
            <w:pPr>
              <w:rPr>
                <w:ins w:id="22" w:author="Eric White" w:date="2017-03-24T22:44:00Z"/>
              </w:rPr>
            </w:pPr>
            <w:ins w:id="23" w:author="Eric White" w:date="2017-03-24T22:44:00Z">
              <w:r>
                <w:t>10</w:t>
              </w:r>
            </w:ins>
          </w:p>
        </w:tc>
        <w:tc>
          <w:tcPr>
            <w:tcW w:w="3005" w:type="dxa"/>
          </w:tcPr>
          <w:p w:rsidR="00A43611" w:rsidRDefault="00A43611">
            <w:pPr>
              <w:rPr>
                <w:ins w:id="24" w:author="Eric White" w:date="2017-03-24T22:44:00Z"/>
              </w:rPr>
            </w:pPr>
            <w:ins w:id="25" w:author="Eric White" w:date="2017-03-24T22:44:00Z">
              <w:r>
                <w:t>11</w:t>
              </w:r>
            </w:ins>
          </w:p>
        </w:tc>
        <w:tc>
          <w:tcPr>
            <w:tcW w:w="3006" w:type="dxa"/>
          </w:tcPr>
          <w:p w:rsidR="00A43611" w:rsidRDefault="00A43611">
            <w:pPr>
              <w:rPr>
                <w:ins w:id="26" w:author="Eric White" w:date="2017-03-24T22:44:00Z"/>
              </w:rPr>
            </w:pPr>
            <w:ins w:id="27" w:author="Eric White" w:date="2017-03-24T22:44:00Z">
              <w:r>
                <w:t>12</w:t>
              </w:r>
              <w:bookmarkStart w:id="28" w:name="_GoBack"/>
              <w:bookmarkEnd w:id="28"/>
            </w:ins>
          </w:p>
        </w:tc>
      </w:tr>
      <w:tr w:rsidR="000414D9" w:rsidTr="000414D9">
        <w:tc>
          <w:tcPr>
            <w:tcW w:w="3005" w:type="dxa"/>
          </w:tcPr>
          <w:p w:rsidR="000414D9" w:rsidRDefault="000414D9">
            <w:r>
              <w:t>A</w:t>
            </w:r>
          </w:p>
        </w:tc>
        <w:tc>
          <w:tcPr>
            <w:tcW w:w="3005" w:type="dxa"/>
          </w:tcPr>
          <w:p w:rsidR="000414D9" w:rsidRDefault="000414D9">
            <w:r>
              <w:t>B</w:t>
            </w:r>
          </w:p>
        </w:tc>
        <w:tc>
          <w:tcPr>
            <w:tcW w:w="3006" w:type="dxa"/>
          </w:tcPr>
          <w:p w:rsidR="000414D9" w:rsidRDefault="000414D9">
            <w:r>
              <w:t>C</w:t>
            </w:r>
          </w:p>
        </w:tc>
      </w:tr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A4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DF3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2017-03-25T05:44:00Z</dcterms:modified>
</cp:coreProperties>
</file>