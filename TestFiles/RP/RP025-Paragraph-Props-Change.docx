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18F" w:rsidRDefault="0065518F">
      <w:pPr>
        <w:rPr>
          <w:lang w:val="en-US"/>
        </w:rPr>
      </w:pPr>
      <w:r>
        <w:rPr>
          <w:lang w:val="en-US"/>
        </w:rPr>
        <w:t>Video provides.</w:t>
      </w:r>
    </w:p>
    <w:p w:rsidR="0065518F" w:rsidRDefault="0065518F" w:rsidP="00E30233">
      <w:pPr>
        <w:spacing w:after="640"/>
        <w:rPr>
          <w:lang w:val="en-US"/>
        </w:rPr>
        <w:pPrChange w:id="0" w:author="Eric White" w:date="2017-03-26T09:17:00Z">
          <w:pPr/>
        </w:pPrChange>
      </w:pPr>
      <w:r>
        <w:rPr>
          <w:lang w:val="en-US"/>
        </w:rPr>
        <w:t>When you click.</w:t>
      </w:r>
    </w:p>
    <w:p w:rsidR="0065518F" w:rsidDel="00E30233" w:rsidRDefault="0065518F" w:rsidP="00E30233">
      <w:pPr>
        <w:spacing w:after="640"/>
        <w:rPr>
          <w:del w:id="1" w:author="Eric White" w:date="2017-03-26T09:17:00Z"/>
          <w:lang w:val="en-US"/>
        </w:rPr>
        <w:pPrChange w:id="2" w:author="Eric White" w:date="2017-03-26T09:17:00Z">
          <w:pPr/>
        </w:pPrChange>
      </w:pPr>
      <w:r>
        <w:rPr>
          <w:lang w:val="en-US"/>
        </w:rPr>
        <w:t>You can type.</w:t>
      </w:r>
    </w:p>
    <w:p w:rsidR="0065518F" w:rsidRDefault="0065518F" w:rsidP="00E30233">
      <w:pPr>
        <w:spacing w:after="640"/>
        <w:rPr>
          <w:lang w:val="en-US"/>
        </w:rPr>
        <w:pPrChange w:id="3" w:author="Eric White" w:date="2017-03-26T09:17:00Z">
          <w:pPr/>
        </w:pPrChange>
      </w:pPr>
      <w:bookmarkStart w:id="4" w:name="_GoBack"/>
      <w:bookmarkEnd w:id="4"/>
      <w:r>
        <w:rPr>
          <w:lang w:val="en-US"/>
        </w:rPr>
        <w:t>To make your document.</w:t>
      </w:r>
    </w:p>
    <w:p w:rsidR="0065518F" w:rsidRPr="0065518F" w:rsidRDefault="006325E8">
      <w:pPr>
        <w:rPr>
          <w:lang w:val="en-US"/>
        </w:rPr>
      </w:pPr>
      <w:r>
        <w:rPr>
          <w:lang w:val="en-US"/>
        </w:rPr>
        <w:t>Y</w:t>
      </w:r>
      <w:r w:rsidR="0065518F">
        <w:rPr>
          <w:lang w:val="en-US"/>
        </w:rPr>
        <w:t>ou can.</w:t>
      </w:r>
    </w:p>
    <w:sectPr w:rsidR="0065518F" w:rsidRPr="006551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B1"/>
    <w:rsid w:val="006325E8"/>
    <w:rsid w:val="0065518F"/>
    <w:rsid w:val="00D85CB1"/>
    <w:rsid w:val="00E30233"/>
    <w:rsid w:val="00EE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7996"/>
  <w15:chartTrackingRefBased/>
  <w15:docId w15:val="{793FCF32-EB8E-43A6-85E6-B798F064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2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2017-03-26T16:14:00Z</dcterms:created>
  <dcterms:modified xsi:type="dcterms:W3CDTF">2017-03-26T16:17:00Z</dcterms:modified>
</cp:coreProperties>
</file>