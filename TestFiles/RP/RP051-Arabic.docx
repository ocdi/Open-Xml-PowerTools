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tbl pt14:Unid="dc5e0a01db394f7c851df8f1c16de63a" pt14:CorrelatedSHA1Hash="cfb2415f960e23ec6f227c3c07fa563f50a20026" pt14:SHA1Hash="cfb2415f960e23ec6f227c3c07fa563f50a20026" pt14:StructureSHA1Hash="7ec7dcc42c1bf4f0c667ae59dc4f0a9ae1ef7e4a">
      <w:tblPr pt14:Unid="bbefca8bd4ff4e34af55dd052c4162e5">
        <w:tblpPr w:leftFromText="180" w:rightFromText="180" w:vertAnchor="page" w:tblpXSpec="right" w:tblpY="721" pt14:Unid="0f370a6b127b4afebf2ddead2a583466"/>
        <w:bidiVisual pt14:Unid="0b08d9de06ae4821822d37217a77ee55"/>
        <w:tblW w:w="5017" w:type="pct" pt14:Unid="4f692d899cfe40578f756e4e6ec6040e"/>
        <w:tblLayout w:type="fixed" pt14:Unid="d1ffbac5080c4bf4bcda29bb9f207cf9"/>
        <w:tblLook w:val="0000" w:firstRow="0" w:lastRow="0" w:firstColumn="0" w:lastColumn="0" w:noHBand="0" w:noVBand="0" pt14:Unid="56763e81c09f4eda8920d897e755fddf"/>
      </w:tblPr>
      <w:tblGrid pt14:Unid="a2204ac2b82c4e2cb7b93e8c8aeb968f">
        <w:gridCol w:w="6770" pt14:Unid="21f86bd42c334a19b940f5151986815d"/>
        <w:gridCol w:w="3119" pt14:Unid="453ec91e4d8b4f9aa8303a115e7080b1"/>
      </w:tblGrid>
      <w:tr pt14:Unid="4a0b2d2c85934070beab0fc1d479479a" pt14:CorrelatedSHA1Hash="3cf17ed4e99f416fdcaf690b08efa6af4dcb42c3" pt14:SHA1Hash="3cf17ed4e99f416fdcaf690b08efa6af4dcb42c3" pt14:StructureSHA1Hash="c0ffcc3bd8195f76c16daca899cbd0a477bdb6f0">
        <w:trPr pt14:Unid="9b58c2fe2a154e4eb9a7f9a8b06dbf88">
          <w:cantSplit pt14:Unid="7970ceb223f9498d8d74159da4c651fb"/>
          <w:trHeight w:val="20" pt14:Unid="893e85a930d84a4eab5d96ac2c4c5190"/>
        </w:trPr>
        <w:tc pt14:Unid="0a6c60aa3e64401db6ac2148054bf720" pt14:SHA1Hash="12154b4abacd789b8d75a4a6718090b0c2d7f689">
          <w:tcPr pt14:Unid="ea13c297379844ada681ca0573c5b746">
            <w:tcW w:w="6770" w:type="dxa" pt14:Unid="2d8467adca924b838c359f2224cff591"/>
          </w:tcPr>
          <w:p pt14:Unid="e5623aef5ab041f29e7d41845b23a048">
            <w:pPr pt14:Unid="3022c5fbc2434de6a92bd8d4c2e5a536">
              <w:pStyle w:val="LOGO" pt14:Unid="44f175b768f349a3afbc20921853501d"/>
              <w:framePr w:hSpace="0" w:wrap="auto" w:xAlign="left" w:yAlign="inline" pt14:Unid="b5b1595ddcd14563a8b20bbd8f288805"/>
              <w:rPr pt14:Unid="36de757cfc024b92affc51dd70d31c50">
                <w:rtl pt14:Unid="1b17d57061a24e0e9d690a4e6737475d"/>
              </w:rPr>
            </w:pPr>
            <w:r>
              <w:rPr pt14:Unid="ca659d15de9c43a1bad9a6bd4d7023ff">
                <w:rFonts w:hint="cs" pt14:Unid="a2247f9f4f1641c3b78421f714b7b420"/>
                <w:rtl pt14:Unid="fed5f247abca4764a6ef90ad5386e7b7"/>
              </w:rPr>
              <w:t xml:space="preserve">المؤتمر العالمي للاتصالات الراديوية </w:t>
            </w:r>
            <w:r>
              <w:t>(WRC-12)</w:t>
            </w:r>
          </w:p>
          <w:p pt14:Unid="69980868d4fe496180a3a06aaffc0954">
            <w:pPr pt14:Unid="979026eea5704d96a0d7822e34e84e2d">
              <w:pStyle w:val="Logo-1" pt14:Unid="41e3213597014fff80a30a1dc8ce1521"/>
              <w:framePr w:hSpace="0" w:wrap="auto" w:xAlign="left" w:yAlign="inline" pt14:Unid="bf171d038ed84333b2c1c9d74c96c859"/>
              <w:spacing w:before="120" pt14:Unid="5c68f653bc9d4d39ade49471e24e54b2"/>
              <w:rPr pt14:Unid="f0d4d2d17c484c16a53996a7963f2375">
                <w:smallCaps pt14:Unid="ba243171faeb40c88a01901a173bfd10"/>
                <w:sz w:val="25" pt14:Unid="870feda34e49455d97849ce4ccfa2c16"/>
                <w:szCs w:val="38" pt14:Unid="937c8341fb8641adb99594a14ddc3470"/>
                <w:rtl pt14:Unid="e31e278a32844d53b9fad701ef5f0572"/>
                <w:lang w:bidi="ar-SY" pt14:Unid="954aab05bd234fd98c249a459aa3e027"/>
              </w:rPr>
            </w:pPr>
            <w:r>
              <w:rPr pt14:Unid="edf8162842b4420fb2051d50e8c64cb0">
                <w:rFonts w:hint="cs" pt14:Unid="26a379bd64d44c3d90405b45e1f06761"/>
                <w:sz w:val="25" pt14:Unid="4fd3d3e9f7304eca8344e428c847988b"/>
                <w:szCs w:val="38" pt14:Unid="d01bda7a4bd344668fe88749558a81f8"/>
                <w:rtl pt14:Unid="247c55dfe193462389263fc21a208cc3"/>
              </w:rPr>
              <w:t xml:space="preserve">جنيف، </w:t>
            </w:r>
            <w:r>
              <w:rPr pt14:Unid="1bda037a0c064a76bd82df58bd4a0f34">
                <w:sz w:val="25" pt14:Unid="8f9af9020c324ca3a53b2bb4804fa59b"/>
                <w:szCs w:val="38" pt14:Unid="8368d2380ed44a76b71ae57cca674b46"/>
              </w:rPr>
              <w:t>23</w:t>
            </w:r>
            <w:r>
              <w:rPr pt14:Unid="2da343335d4a42729bc1ebe15252c263">
                <w:rFonts w:hint="cs" pt14:Unid="4edb9b2480184f74827af716ca9a89b6"/>
                <w:sz w:val="25" pt14:Unid="98dfc473915441219d37e1da062278ca"/>
                <w:szCs w:val="38" pt14:Unid="31962c9083774498b46e9e0ebe839b76"/>
                <w:rtl pt14:Unid="9b851b7c4d544b80a75b642eee3af71f"/>
              </w:rPr>
              <w:t xml:space="preserve"> يناير - </w:t>
            </w:r>
            <w:r>
              <w:rPr pt14:Unid="15b25fc816a94b519b41c3664b07cecf">
                <w:sz w:val="25" pt14:Unid="6b100842580144e4a2d6ca4052e51e7d"/>
                <w:szCs w:val="38" pt14:Unid="2be37fb30e2c4c2aaf1b0e9147e5613a"/>
              </w:rPr>
              <w:t>17</w:t>
            </w:r>
            <w:r>
              <w:rPr pt14:Unid="0924a0379e8f4cecbd18f8a619b71715">
                <w:rFonts w:hint="cs" pt14:Unid="c8e2359a3342421ca13624e9c9ea17c3"/>
                <w:sz w:val="25" pt14:Unid="7ff8e1a753b84d1b8c989c2bf09cf93e"/>
                <w:szCs w:val="38" pt14:Unid="b60d78186dc041c0b5c7f73c9b147422"/>
                <w:rtl pt14:Unid="a02855b7f7a04147a44874b478f6a292"/>
              </w:rPr>
              <w:t xml:space="preserve"> فبراير </w:t>
            </w:r>
            <w:r>
              <w:rPr pt14:Unid="365ccf96146f436184a3c582c0fa98e7">
                <w:sz w:val="25" pt14:Unid="0f197962b5e24758a3e1a95978b1e0f9"/>
                <w:szCs w:val="38" pt14:Unid="981cc0f1cff84516abdd9da666b0d144"/>
              </w:rPr>
              <w:t>2012</w:t>
            </w:r>
          </w:p>
        </w:tc>
        <w:tc pt14:Unid="f7cffe6be4d3483ab45cf2eb658c48a0" pt14:SHA1Hash="eb3c83f0116070ebcf889381ba2a5d5917654aaf">
          <w:tcPr pt14:Unid="4a893529c9074291a737646eb4a49b92">
            <w:tcW w:w="3119" w:type="dxa" pt14:Unid="4b8e81b2a0094bc2b8d837ff9b614ba9"/>
          </w:tcPr>
          <w:p pt14:Unid="eb6687c2e2a34fff9910f4869c369240">
            <w:pPr pt14:Unid="a448954c13d14cb7b0394a5bb0d455fc">
              <w:rPr pt14:Unid="4dfc1e9163eb42c4867bf16d1ba03170">
                <w:rtl pt14:Unid="c5d4bcb6466b44c1b583892081eaeb38"/>
                <w:lang w:bidi="ar-EG" pt14:Unid="573ead6c06be4907b416bea25ea79c73"/>
              </w:rPr>
            </w:pPr>
            <w:r>
              <w:rPr pt14:Unid="b0d2fe9bef06476fb6a1ac0162224db1">
                <w:lang w:eastAsia="zh-CN" pt14:Unid="7e80cb4b7a7747858dc25b11162c9c08"/>
              </w:rPr>
              <w:drawing pt14:Unid="f1a38a5f415c4234a5902afe5354c2c5" pt14:SHA1Hash="61a47991f421d22561b77c216d97e0cf79c7c637">
                <wp:inline distT="0" distB="0" distL="0" distR="0" pt14:Unid="42fd38a1cdd44ca48ee0c12c604c9d86">
                  <wp:extent cx="1837690" cy="758825" pt14:Unid="7d12ab791d6e40809d6383fa65c2ca89"/>
                  <wp:effectExtent l="19050" t="0" r="0" b="0" pt14:Unid="ceb063eb305347dfb4e676f7a0316e76"/>
                  <wp:docPr id="1" name="Picture 1" pt14:Unid="892a141c6395499297c991119108274c"/>
                  <wp:cNvGraphicFramePr pt14:Unid="6f194efd9b9c4895a3c891dadaaf5a83">
                    <a:graphicFrameLocks xmlns:a="http://schemas.openxmlformats.org/drawingml/2006/main" noChangeAspect="1" pt14:Unid="41ca197b42ec46168d1313fb0c95e82b"/>
                  </wp:cNvGraphicFramePr>
                  <a:graphic xmlns:a="http://schemas.openxmlformats.org/drawingml/2006/main" pt14:Unid="c3b0124589f0461383d93b20707ed029">
                    <a:graphicData uri="http://schemas.openxmlformats.org/drawingml/2006/picture" pt14:Unid="efb7e0832f584f6b996be5bc76d50087">
                      <pic:pic xmlns:pic="http://schemas.openxmlformats.org/drawingml/2006/picture" pt14:Unid="1b834f2ec693427ea56e0122a3097526">
                        <pic:nvPicPr pt14:Unid="26c19270aa574428a5f5b11f04129461">
                          <pic:cNvPr id="0" name="Picture 1" pt14:Unid="49011b2b15354dc99e935064b6a52e10"/>
                          <pic:cNvPicPr pt14:Unid="063c8e1a9c5a4b298ba7f2237b1d315d">
                            <a:picLocks noChangeAspect="1" noChangeArrowheads="1" pt14:Unid="b36493dedfa0446992efd76caac5897f"/>
                          </pic:cNvPicPr>
                        </pic:nvPicPr>
                        <pic:blipFill pt14:Unid="80f512d15e8d4404ab1f8eff9c0bee17">
                          <a:blip r:embed="rId9" cstate="print" pt14:Unid="3cc06ad766564111a7850b9b0a1a3f11"/>
                          <a:srcRect pt14:Unid="0af2383e6b384dbe8e6f99a7da55b58e"/>
                          <a:stretch pt14:Unid="1ee97f5045f1476eaaeed09c89ac470b">
                            <a:fillRect pt14:Unid="c01d7a4e8d8f4a3598a64deeb83505f8"/>
                          </a:stretch>
                        </pic:blipFill>
                        <pic:spPr bwMode="auto" pt14:Unid="34c51e0ccece4100a9f7f45e8ed19908">
                          <a:xfrm pt14:Unid="7c6110f589f54726bfbe834fdb3ef543">
                            <a:off x="0" y="0" pt14:Unid="b45848366958427abd1b07bd0f5b3ab1"/>
                            <a:ext cx="1837690" cy="758825" pt14:Unid="9cdf2483fdb143b7a2256a7631781257"/>
                          </a:xfrm>
                          <a:prstGeom prst="rect" pt14:Unid="0e7780cc02dc4a15b94ff6bf01d5bd79">
                            <a:avLst pt14:Unid="77f209e1b6bd47df96a22ff685f2f426"/>
                          </a:prstGeom>
                          <a:noFill pt14:Unid="05c419b6fbfd4c1b8fdf15eb0329a6b0"/>
                          <a:ln w="9525" pt14:Unid="e9e032ec4cfa4b43a1d3e5e83ba71110">
                            <a:noFill pt14:Unid="ab18ae9a35574d678a8b99391ad2a1ee"/>
                            <a:miter lim="800000" pt14:Unid="3b55f179b50b491f9b6b96b7ca26ade3"/>
                            <a:headEnd pt14:Unid="4e7ae6d8e3f14736a2bff3a4fd0fad58"/>
                            <a:tailEnd pt14:Unid="7eaed470b1a14c30bf13b2c0b576794a"/>
                          </a:ln>
                        </pic:spPr>
                      </pic:pic>
                    </a:graphicData>
                  </a:graphic>
                </wp:inline>
              </w:drawing>
            </w:r>
          </w:p>
        </w:tc>
      </w:tr>
      <w:tr pt14:Unid="093de373e4db4ff59f20ad10fbd7cc2a" pt14:CorrelatedSHA1Hash="6ea325cd06453532549a7a8006277f1f71092603" pt14:SHA1Hash="6ea325cd06453532549a7a8006277f1f71092603" pt14:StructureSHA1Hash="6ea325cd06453532549a7a8006277f1f71092603">
        <w:trPr pt14:Unid="97a785eb9ccf4c0eb3ca53fc1ea911e9">
          <w:cantSplit pt14:Unid="4e2fa79f206e4494a22b8003f7f4a937"/>
          <w:trHeight w:val="20" pt14:Unid="127da4f1448344469372248b619f8c36"/>
        </w:trPr>
        <w:tc pt14:Unid="c753a5f8d4644109afab9a64e0520605" pt14:SHA1Hash="b90b8e947d8c3b09e63df8bfa3bb13cebd6bd22d">
          <w:tcPr pt14:Unid="4d42d57cdf654b77b0e30bc0ceba7c77">
            <w:tcW w:w="6770" w:type="dxa" pt14:Unid="a435736a405744b0894e1aba6ab67b7c"/>
            <w:tcBorders pt14:Unid="2690ec8f1bd74dc388b813de2210775f">
              <w:bottom w:val="single" w:color="auto" w:sz="12" w:space="0" pt14:Unid="789d6f89b73440abbd374db4bcacbdca"/>
            </w:tcBorders>
          </w:tcPr>
          <w:p pt14:Unid="eeb0ca5efd644968a7b0f8924d02e8bf">
            <w:pPr pt14:Unid="f2ede247649f484092d8745ffc150caf">
              <w:rPr pt14:Unid="f131eed9651d4828a5f136d2578729d9">
                <w:rtl pt14:Unid="c75211a144d945e7abd0072e56753738"/>
                <w:lang w:bidi="ar-EG" pt14:Unid="bd9695cc18184e0f9c31ff6916cd1b34"/>
              </w:rPr>
            </w:pPr>
          </w:p>
        </w:tc>
        <w:tc pt14:Unid="d5f91e3efb6f44b7a94539e0d1af4ae0" pt14:SHA1Hash="b90b8e947d8c3b09e63df8bfa3bb13cebd6bd22d">
          <w:tcPr pt14:Unid="5a414c79722a42f8b886c6e217d0cc05">
            <w:tcW w:w="3119" w:type="dxa" pt14:Unid="10106524c283401eb1cdc47a56fea7f6"/>
            <w:tcBorders pt14:Unid="99a8185047d047cb9d58e607a72ea4a7">
              <w:bottom w:val="single" w:color="auto" w:sz="12" w:space="0" pt14:Unid="8f09159c9d4b43a2aa94cd046ac3fc27"/>
            </w:tcBorders>
          </w:tcPr>
          <w:p pt14:Unid="e73465e960134c38ba466efd9101bf5a">
            <w:pPr pt14:Unid="d019818c4add41268e58aea4bc6fde27">
              <w:rPr pt14:Unid="7f962e691c134b818b72ddb61d530e3c">
                <w:lang w:bidi="ar-EG" pt14:Unid="0a02ca3c5c224735a2d3da28d95ae488"/>
              </w:rPr>
            </w:pPr>
          </w:p>
        </w:tc>
      </w:tr>
      <w:tr pt14:Unid="c887015b1f6d4a6baf9e4e3104d119d4" pt14:CorrelatedSHA1Hash="6ea325cd06453532549a7a8006277f1f71092603" pt14:SHA1Hash="6ea325cd06453532549a7a8006277f1f71092603" pt14:StructureSHA1Hash="6ea325cd06453532549a7a8006277f1f71092603">
        <w:trPr pt14:Unid="b7ce831cdb184f91b48740304b0ec33f">
          <w:cantSplit pt14:Unid="5c58b959c59148c096c5a5e1a9749f0b"/>
          <w:trHeight w:val="20" pt14:Unid="728d112b5ed94c57ab19614b02493495"/>
        </w:trPr>
        <w:tc pt14:Unid="c8a78cc765c0478fb6b88d88912d6fb5" pt14:SHA1Hash="b90b8e947d8c3b09e63df8bfa3bb13cebd6bd22d">
          <w:tcPr pt14:Unid="f538a1b0943442c296277af01b3e2006">
            <w:tcW w:w="6770" w:type="dxa" pt14:Unid="775e4d2695484e2e925adc2af07ebd81"/>
            <w:tcBorders pt14:Unid="2f2de0c45e7e45dab0149e1a65699a40">
              <w:top w:val="single" w:color="auto" w:sz="12" w:space="0" pt14:Unid="873082862f7d44c8a715e79f151a7642"/>
            </w:tcBorders>
          </w:tcPr>
          <w:p pt14:Unid="e7d12c5985b14e80be334fdf2ecdcfaa">
            <w:pPr pt14:Unid="cc42db7628bf49f28711ef2ba855fc57">
              <w:pStyle w:val="Adress" pt14:Unid="c892a212e5d743f9a9dbcc384f252179"/>
              <w:framePr w:hSpace="0" w:wrap="auto" w:xAlign="left" w:yAlign="inline" pt14:Unid="2b01319a83534c409e44636fd53207da"/>
              <w:rPr pt14:Unid="13174389328e4da79809cdc1f7e15fd5">
                <w:rtl pt14:Unid="498013271ba44a12b0e9f26800452618"/>
              </w:rPr>
            </w:pPr>
          </w:p>
        </w:tc>
        <w:tc pt14:Unid="474a8b84c11b49368b81afd770f762ac" pt14:SHA1Hash="b90b8e947d8c3b09e63df8bfa3bb13cebd6bd22d">
          <w:tcPr pt14:Unid="08ee06889dca4346aec972e5d857e139">
            <w:tcW w:w="3119" w:type="dxa" pt14:Unid="216e10ab641e4657befccf45b5ef0cd9"/>
            <w:tcBorders pt14:Unid="0e8cdbc4d1704861ab419ed8857fc09c">
              <w:top w:val="single" w:color="auto" w:sz="12" w:space="0" pt14:Unid="cb0dfed73f984d6aa06ec406d39b9459"/>
            </w:tcBorders>
          </w:tcPr>
          <w:p pt14:Unid="e7d71062f9c640e7a40f8c03f7922c72">
            <w:pPr pt14:Unid="5e50b488f39b45c886d8b9520d7da026">
              <w:pStyle w:val="Adress" pt14:Unid="0f72ef1dc43146489db13b82abdb71d8"/>
              <w:framePr w:hSpace="0" w:wrap="auto" w:xAlign="left" w:yAlign="inline" pt14:Unid="3ae19a5908674228b08a65ebf21fbf40"/>
            </w:pPr>
          </w:p>
        </w:tc>
      </w:tr>
      <w:tr pt14:Unid="306d52c8263144e7a485107298f90792" pt14:CorrelatedSHA1Hash="5a27d6c76a5e9784e99524740bfa3a9e825dad6a" pt14:SHA1Hash="5a27d6c76a5e9784e99524740bfa3a9e825dad6a" pt14:StructureSHA1Hash="5dd9257b64bf5cf1cc2ff6799e4f620a8291bf82">
        <w:trPr pt14:Unid="58fcda94558447fda2a91a938b9e3d66">
          <w:cantSplit pt14:Unid="8571e6daaf8046bda1df825f6354bb9b"/>
        </w:trPr>
        <w:tc pt14:Unid="2ed76cadc5b9472eac2de4503edb177a" pt14:SHA1Hash="35169f4bfe6bf0d1ca9f40a328a3e3799727d1e0">
          <w:tcPr pt14:Unid="941e587f6c9941939558753cdfd29792">
            <w:tcW w:w="6770" w:type="dxa" pt14:Unid="32e056b921f648d6bfc768c46112f3bf"/>
          </w:tcPr>
          <w:p pt14:Unid="1c38d1465949449d85a4b4895db0c424">
            <w:pPr pt14:Unid="d756ec743d774199a512b2d534aaf27b">
              <w:pStyle w:val="Adress" pt14:Unid="54278ca8b1194079bd61e6ce224bf805"/>
              <w:framePr w:hSpace="0" w:wrap="auto" w:xAlign="left" w:yAlign="inline" pt14:Unid="481f537160d94807a8574effc9988b3f"/>
              <w:rPr pt14:Unid="d811bc7f4aec4565a7504db44e41cf78">
                <w:rtl pt14:Unid="9b113cd861b54d1890a21ad5bbee3a70"/>
              </w:rPr>
            </w:pPr>
            <w:r>
              <w:rPr pt14:Unid="96562b2233b046028101419e2ecbfcbe">
                <w:rFonts w:hint="cs" pt14:Unid="900ea78aaa364bd880dec5f04bc9c258"/>
                <w:rtl pt14:Unid="05278ed8b2c3461391ecde1cd7a0b954"/>
              </w:rPr>
              <w:t>الجلسة العامة</w:t>
            </w:r>
          </w:p>
        </w:tc>
        <w:tc pt14:Unid="ab9542f2d862428abf77610c65f15a37" pt14:SHA1Hash="5039a2d80954251d7c128384f88e1819fc8fb840">
          <w:tcPr pt14:Unid="57276e20ede945ac831209f6d7cf7e54">
            <w:tcW w:w="3119" w:type="dxa" pt14:Unid="dbd03fd0e3684b8e8a1d1f444e5a9806"/>
            <w:vAlign w:val="center" pt14:Unid="20d3b5be6cd8448bbd74e68673dbf605"/>
          </w:tcPr>
          <w:p pt14:Unid="b18423e984a94a4686a8fd21adaafe53">
            <w:pPr pt14:Unid="071e4b15ad3543fcb475ebf33188a80e">
              <w:pStyle w:val="Adress" pt14:Unid="d52a672246144383bf0681c43e61f311"/>
              <w:framePr w:hSpace="0" w:wrap="auto" w:xAlign="left" w:yAlign="inline" pt14:Unid="ec81e68da5d0470394b277ff71b033ef"/>
              <w:rPr pt14:Unid="94edb56cb01c4abd8bfd2342e093065f">
                <w:rtl pt14:Unid="2b992306d6c9491485cfc20b5ddc4cdc"/>
              </w:rPr>
            </w:pPr>
            <w:r>
              <w:rPr pt14:Unid="a05bb6917bdc48bfbe876a1a12b358e3">
                <w:rFonts w:hint="cs" pt14:Unid="fb90c9b907f2427fba201dfc28020d7e"/>
                <w:rtl pt14:Unid="daa75ea175b54af68f309c9d57892051"/>
                <w:lang w:bidi="ar-SA" pt14:Unid="98f30803594842728b8d25a1c7795a44"/>
              </w:rPr>
              <w:t xml:space="preserve">الإضافة </w:t>
            </w:r>
            <w:r>
              <w:t>3</w:t>
            </w:r>
            <w:r>
              <w:rPr pt14:Unid="e6c314485b2b45ff9f878936fa60c7dc">
                <w:rFonts w:asciiTheme="minorHAnsi" w:hAnsiTheme="minorHAnsi" pt14:Unid="3d3fe2bb228a43a5bd620a0fc952c8c6"/>
                <w:rtl pt14:Unid="ae3b25ee4a4a4d8096f241148a461254"/>
                <w:lang w:bidi="ar-SA" pt14:Unid="47bce439830a42bf84e3123444c1baa7"/>
              </w:rPr>
              <w:br pt14:Unid="a848620f72ba4cbfb725783b5d5e9f1e"/>
            </w:r>
            <w:r>
              <w:rPr pt14:Unid="43ba871c93fe449da41664597e5083ad">
                <w:rFonts w:hint="cs" pt14:Unid="3c4cdf8d47e9446ebdc3a34519d4ec58"/>
                <w:rtl pt14:Unid="b5f43e417873488aa13156c999e4514d"/>
              </w:rPr>
              <w:t>لل</w:t>
            </w:r>
            <w:r>
              <w:rPr pt14:Unid="1dd015ca622c4fe4a7b76529782055b1">
                <w:rtl pt14:Unid="65e84e835b3f43fb8407be77d5c5a9bc"/>
              </w:rPr>
              <w:t>و</w:t>
            </w:r>
            <w:r>
              <w:rPr pt14:Unid="5c5657594ad445459ae64a39223bbd7a">
                <w:rFonts w:hint="cs" pt14:Unid="8a93bf5d47e44bc88bb69dde79855f19"/>
                <w:rtl pt14:Unid="e7764fa8881e4fad9d1fa667088ef44c"/>
              </w:rPr>
              <w:t xml:space="preserve">ثيقة </w:t>
            </w:r>
            <w:r>
              <w:t>18-A</w:t>
            </w:r>
          </w:p>
        </w:tc>
      </w:tr>
      <w:tr pt14:Unid="04096630782f48c8bbc0b4caa87f7fef" pt14:CorrelatedSHA1Hash="fc3d7eb4fc7977e274520f7ff4a7f89e400646b7" pt14:SHA1Hash="fc3d7eb4fc7977e274520f7ff4a7f89e400646b7" pt14:StructureSHA1Hash="714f833684e0d87679a229d9b418ef85ca08dbf7">
        <w:trPr pt14:Unid="bd0e8b578c3f44af8ca9e3c6d3d10cc4">
          <w:cantSplit pt14:Unid="73d06cc66d04402a9bc7e09143f7b671"/>
        </w:trPr>
        <w:tc pt14:Unid="c672745143bb4bf99e41d461d1962691" pt14:SHA1Hash="b90b8e947d8c3b09e63df8bfa3bb13cebd6bd22d">
          <w:tcPr pt14:Unid="2c3fe97414774a3e92d19be011b34797">
            <w:tcW w:w="6770" w:type="dxa" pt14:Unid="65b79d36b8624f7b863233021b40cc13"/>
          </w:tcPr>
          <w:p pt14:Unid="617706bffebf49c38507d16d226a3004">
            <w:pPr pt14:Unid="aa567c4fa1dc413282c33d18dfc4df76">
              <w:pStyle w:val="Adress" pt14:Unid="3635ccf8db17459bb50c92eb6d465d23"/>
              <w:framePr w:hSpace="0" w:wrap="auto" w:xAlign="left" w:yAlign="inline" pt14:Unid="fa609f5f65ce4b7e915256de7a74d8de"/>
              <w:rPr pt14:Unid="ca3a91457b5e417ca6ddb88a633d90ed">
                <w:rtl pt14:Unid="e468b5574e6c4c74be8906f4be074403"/>
              </w:rPr>
            </w:pPr>
          </w:p>
        </w:tc>
        <w:tc pt14:Unid="c0a207938d094b77a14661e6e74289c5" pt14:SHA1Hash="303f825e0085e8ce244ec2d7304a74afeb4cd79d">
          <w:tcPr pt14:Unid="ef76f26e6f3744379749801f44a743bc">
            <w:tcW w:w="3119" w:type="dxa" pt14:Unid="6e9d10a85ea34b1897317d0ef19c4f6b"/>
            <w:vAlign w:val="center" pt14:Unid="2e33a864142544b595576099a7da1de0"/>
          </w:tcPr>
          <w:p pt14:Unid="008d4c04cc0e45ba834c2d729c9b76e6">
            <w:pPr pt14:Unid="362632707ad544c8968bf85467c93bd2">
              <w:pStyle w:val="Adress" pt14:Unid="c38d9d644669463893035092f10dcf7b"/>
              <w:framePr w:hSpace="0" w:wrap="auto" w:xAlign="left" w:yAlign="inline" pt14:Unid="9ea47572588847dd88e923cbf7dfed2c"/>
              <w:rPr pt14:Unid="b060128856fc476aa1f3fcd96b3c6b60">
                <w:rtl pt14:Unid="818dd573d8544f49aaaaf4f9fa1a4d19"/>
              </w:rPr>
            </w:pPr>
            <w:r>
              <w:t>23</w:t>
            </w:r>
            <w:r>
              <w:rPr pt14:Unid="903a9e0deac94294b1133201a62466c5">
                <w:rFonts w:hint="cs" pt14:Unid="e714ade8f0ec4d498c94d9b525d02036"/>
                <w:rtl pt14:Unid="e217d5656b544501aae723ad0444dee5"/>
              </w:rPr>
              <w:t xml:space="preserve"> سبتمبر </w:t>
            </w:r>
            <w:r>
              <w:t>2011</w:t>
            </w:r>
          </w:p>
        </w:tc>
      </w:tr>
      <w:tr pt14:Unid="193226a5432a47fbb0f653d728d9c5e9" pt14:CorrelatedSHA1Hash="4f7958759cbd4f9aa8bc55aad495356ad110c954" pt14:SHA1Hash="4f7958759cbd4f9aa8bc55aad495356ad110c954" pt14:StructureSHA1Hash="714f833684e0d87679a229d9b418ef85ca08dbf7">
        <w:trPr pt14:Unid="adcf8f3a993a40fd82f437ef43f4ecc6">
          <w:cantSplit pt14:Unid="e91435a1cefe4006ac71e298dba8d625"/>
        </w:trPr>
        <w:tc pt14:Unid="10e33702e7d84b0898c907119be91203" pt14:SHA1Hash="b90b8e947d8c3b09e63df8bfa3bb13cebd6bd22d">
          <w:tcPr pt14:Unid="bfb253ba78fc4c70aa16d92c1c90851f">
            <w:tcW w:w="6770" w:type="dxa" pt14:Unid="7fc9623617684451ae3855320dd08d5f"/>
          </w:tcPr>
          <w:p pt14:Unid="92ef1ddc4b4c4f59891eb4fd249470fb">
            <w:pPr pt14:Unid="020384760ca94f67b15afdabe0c79ebb">
              <w:pStyle w:val="Adress" pt14:Unid="5e3d37451b8c4eb7980ffd671a19d46d"/>
              <w:framePr w:hSpace="0" w:wrap="auto" w:xAlign="left" w:yAlign="inline" pt14:Unid="31e35540d1c64ce696e8bcb25ebaf098"/>
              <w:rPr pt14:Unid="47999ad8591f466a8b21aa5e8ac2da9b">
                <w:rFonts w:hint="eastAsia" w:eastAsia="SimSun" pt14:Unid="39e62452f12849d695fe7d5ecc432129"/>
                <w:rtl pt14:Unid="ca5a311fe248457681acd864dbfded01"/>
              </w:rPr>
            </w:pPr>
          </w:p>
        </w:tc>
        <w:tc pt14:Unid="e65c11b8c9e74ffdbd4cc9798bb5031f" pt14:SHA1Hash="20980fbd59baf44d4ce2de3c3f54195f84b2d62e">
          <w:tcPr pt14:Unid="ab495585c29a44b9b9381a0866e7e8c6">
            <w:tcW w:w="3119" w:type="dxa" pt14:Unid="2d60cf879604493a859f3f3636ddf01b"/>
            <w:vAlign w:val="center" pt14:Unid="282a40f2308841a2b09a5656702aa742"/>
          </w:tcPr>
          <w:p pt14:Unid="bf0e80f4ca514611a774f341dc9db8d4">
            <w:pPr pt14:Unid="b44d0c3aec8843aca6ceb32259378154">
              <w:pStyle w:val="Adress" pt14:Unid="4ad34244bc1547ae989a1e2324c81815"/>
              <w:framePr w:hSpace="0" w:wrap="auto" w:xAlign="left" w:yAlign="inline" pt14:Unid="9d4a12523ef148369e2aeec881ee9c02"/>
              <w:rPr pt14:Unid="f029e1de969a4f2a98e25e755be35e17">
                <w:rFonts w:hint="eastAsia" w:eastAsia="SimSun" pt14:Unid="b933bec4ea97418ba7d352a1aa623192"/>
              </w:rPr>
            </w:pPr>
            <w:r>
              <w:rPr pt14:Unid="fdf59a28bbaf4a0a81b64f6761553575">
                <w:rFonts w:hint="cs" pt14:Unid="68b7153832eb4badb644d6b93caf492c"/>
                <w:rtl pt14:Unid="767bd59ad3ba45de9ac1b66a1a9e0116"/>
              </w:rPr>
              <w:t>الأصل: بالإسبانية</w:t>
            </w:r>
          </w:p>
        </w:tc>
      </w:tr>
      <w:tr pt14:Unid="a7e2afe589fa47238fca9472eb61eb99" pt14:CorrelatedSHA1Hash="e700818e81995b1d8f7a9a3e55403ce4d5759e59" pt14:SHA1Hash="e700818e81995b1d8f7a9a3e55403ce4d5759e59" pt14:StructureSHA1Hash="e1d1d8ff13bb9ae9de9d00fbd35a4872a5fa81f8">
        <w:trPr pt14:Unid="1a6b5859ecdb47c58c58b132969d315c">
          <w:cantSplit pt14:Unid="0d558335328f4d2d90123803da3f3bae"/>
        </w:trPr>
        <w:tc pt14:Unid="a9b6fe9bb0fd491eb309d9cf05717406" pt14:SHA1Hash="7437a70a77d1e51dd1edac7134b4e38023d3d6f0">
          <w:tcPr pt14:Unid="76dad062ea7e4055b4cf5152b045432c">
            <w:tcW w:w="9889" w:type="dxa" pt14:Unid="a929f5f57e5c47f0b296f5e1fe0b87c3"/>
            <w:gridSpan w:val="2" pt14:Unid="f7206f1afbd547d5bba23ece91b51902"/>
          </w:tcPr>
          <w:p pt14:Unid="82562f86347040bdad14ce40f9af5830">
            <w:pPr pt14:Unid="0bdbae2e79ce4d40b4ab3c1a384aea0a">
              <w:pStyle w:val="Source" pt14:Unid="0602d235cc0945a89585f947bf668815"/>
              <w:rPr pt14:Unid="6b69af2a2e514140b6e91f8ab3a06b1e">
                <w:rtl pt14:Unid="e7cd88c1609947e9b583cdbd6d597e0d"/>
                <w:lang w:bidi="ar-SA" pt14:Unid="171fed5c2665482a8c37903036b2d9a1"/>
              </w:rPr>
            </w:pPr>
            <w:r>
              <w:rPr pt14:Unid="b317c0ad3bb4421c87a506372ccecd37">
                <w:rFonts w:hint="cs" pt14:Unid="6c6fd1e8ce13466599db206d3c58efde"/>
                <w:snapToGrid pt14:Unid="9ce6ec3af3d54805ae5ed228887356c1"/>
                <w:rtl pt14:Unid="52771118d6204b499f453967a15d3ad2"/>
                <w:lang w:bidi="ar-SA" pt14:Unid="9c316a4a0b7343c89484f482f4b2ed83"/>
              </w:rPr>
              <w:t>المكسيك</w:t>
            </w:r>
          </w:p>
        </w:tc>
      </w:tr>
      <w:tr pt14:Unid="67e31c69a4754f1a911180a40619b72c" pt14:CorrelatedSHA1Hash="c7b29da789e89eb2963a0ab0ca49b4b3f23a1200" pt14:SHA1Hash="c7b29da789e89eb2963a0ab0ca49b4b3f23a1200" pt14:StructureSHA1Hash="e1d1d8ff13bb9ae9de9d00fbd35a4872a5fa81f8">
        <w:trPr pt14:Unid="9bf684548b7f48b4803232e64d6e89e5">
          <w:cantSplit pt14:Unid="7f37c812245f4199827ae95bd4817910"/>
        </w:trPr>
        <w:tc pt14:Unid="2a62b74d893241bf866a0963ecc9154c" pt14:SHA1Hash="3dbee9e0777090dafbd477bcc246049deb18a542">
          <w:tcPr pt14:Unid="775a63c30fd843feb2e2e46223a1d25d">
            <w:tcW w:w="9889" w:type="dxa" pt14:Unid="13c60ac52e014925ac7088a60d8829f7"/>
            <w:gridSpan w:val="2" pt14:Unid="ca0cb9c21d11475aaee323b80eaa5120"/>
          </w:tcPr>
          <w:p pt14:Unid="18822e299c004c708a5762214e2fbb6a">
            <w:pPr pt14:Unid="073546059d2847719d3f80fa7e9294f6">
              <w:pStyle w:val="Title1" pt14:Unid="df8175bb4c0943258625fb0371c8df7f"/>
              <w:spacing w:before="240" pt14:Unid="c9059da952b948d28d234dabf1508915"/>
              <w:rPr pt14:Unid="9a6314441e0f4d219ca9f40132cc6e5b">
                <w:rtl pt14:Unid="2a50e59702b54fa79646f16579371123"/>
                <w:lang w:bidi="ar-SA" pt14:Unid="55d454ad584a47ca88dc05c8f3aec0cf"/>
              </w:rPr>
            </w:pPr>
            <w:r>
              <w:rPr pt14:Unid="b6a14af4b13148a2b0e911c9136c1ec9">
                <w:rFonts w:hint="cs" pt14:Unid="9ebbe49d23a4419fb1cfb49ba2755766"/>
                <w:rtl pt14:Unid="8058c9e8943c4328b634c76afde4d3b7"/>
                <w:lang w:bidi="ar-SA" pt14:Unid="746e68009cc7455781f81a8c19bdfdc4"/>
              </w:rPr>
              <w:t>مقترحات بشأن أعمال المؤتمر</w:t>
            </w:r>
          </w:p>
        </w:tc>
      </w:tr>
      <w:tr pt14:Unid="40ddb5d2ca1a4740b0f61e0b3f77c751" pt14:CorrelatedSHA1Hash="e681dcbbec77488fbf42c8fc9a386e2d6e030afd" pt14:SHA1Hash="e681dcbbec77488fbf42c8fc9a386e2d6e030afd" pt14:StructureSHA1Hash="e1d1d8ff13bb9ae9de9d00fbd35a4872a5fa81f8">
        <w:trPr pt14:Unid="d873f34e834b435bb305502d8d354a0f">
          <w:cantSplit pt14:Unid="349b660177a6462eab5e49ce0bad60cd"/>
        </w:trPr>
        <w:tc pt14:Unid="c18630056e434ccab59c049c7ffe8f2d" pt14:SHA1Hash="67a27d14a8e61b096f4328042fd02eb26ce71087">
          <w:tcPr pt14:Unid="6b76313e5da2478ca0033a37e441defc">
            <w:tcW w:w="9889" w:type="dxa" pt14:Unid="cfbcd1e0308f4b1cbf7a204de9d475b8"/>
            <w:gridSpan w:val="2" pt14:Unid="b713e347d94d495d84f1541f57342d03"/>
          </w:tcPr>
          <w:p pt14:Unid="3488fcf314054eecbd55ea097fc538d5">
            <w:pPr pt14:Unid="0e309be4d7134eaebd5c82ebe57a5b54">
              <w:pStyle w:val="Agendaitem" pt14:Unid="20add4c6e3d74ea293e54e34e4ac3bc4"/>
              <w:rPr pt14:Unid="c9a9a43245054ef18c4cc3cbf94c6d2c">
                <w:rtl pt14:Unid="b7757eb1ecd54fcbbea4b318b1c3ad1d"/>
              </w:rPr>
            </w:pPr>
            <w:r>
              <w:rPr pt14:Unid="ff1880ae85ba45978a41026c538dfd47">
                <w:rFonts w:hint="cs" pt14:Unid="0e7100f72ffd438ca419da341a44ac0d"/>
                <w:rtl pt14:Unid="67021fe357b54cc7a095166b0268ce37"/>
              </w:rPr>
              <w:t xml:space="preserve">البنـد </w:t>
            </w:r>
            <w:r>
              <w:t>4.1</w:t>
            </w:r>
            <w:r>
              <w:rPr pt14:Unid="6a5ee2276ad741aba9aff9803c3ce676">
                <w:rFonts w:hint="cs" pt14:Unid="81a7c6dffdf24bebbb6fb04bf5eeaa03"/>
                <w:rtl pt14:Unid="44aa09b812b54bb8ba2567c73e622141"/>
              </w:rPr>
              <w:t xml:space="preserve"> من جدول الأعمال</w:t>
            </w:r>
          </w:p>
        </w:tc>
      </w:tr>
    </w:tbl>
    <w:p pt14:Unid="44a0bd21151745af870ad37ec2b88bd3">
      <w:pPr pt14:Unid="9cbad9871ab04d21a23e022a231af310">
        <w:pStyle w:val="Normalaftertitle" pt14:Unid="f09c5d9e1741450abf8101017dcfed55"/>
        <w:rPr pt14:Unid="04175834148248b4aae96e6cd2e9f498">
          <w:rtl pt14:Unid="8d49f795010e444093eb00e60d155cf1"/>
          <w:lang w:bidi="ar-EG" pt14:Unid="4aa111cb6ef84828a79331016bc525bf"/>
        </w:rPr>
      </w:pPr>
      <w:r>
        <w:rPr pt14:Unid="d8d361aa5c764be3adca450307a6c85a">
          <w:spacing w:val="-2" pt14:Unid="68918ce04f9e4f8f9ebb6e73c3c45859"/>
          <w:lang w:eastAsia="zh-CN" w:bidi="ar-EG" pt14:Unid="8331ee03dbcd4d68a37449182c0a1954"/>
        </w:rPr>
        <w:t>4.1</w:t>
      </w:r>
      <w:r>
        <w:rPr pt14:Unid="fe6d711875b24926a8b96f33e004b644">
          <w:spacing w:val="-2" pt14:Unid="519be90653314c7689a55bda70c34938"/>
          <w:rtl pt14:Unid="69450386fd784bfa9056f25973c60e1d"/>
          <w:lang w:bidi="ar-EG" pt14:Unid="c508ced5e7cb42f1912cdb4cc7d9c846"/>
        </w:rPr>
        <w:tab pt14:Unid="eaa00fb061af4993ae593ae73e74e0e0"/>
      </w:r>
      <w:r>
        <w:rPr pt14:Unid="87ea668f25c04f61a0a40daad9715cbf">
          <w:rtl pt14:Unid="ac8360b6a91a4de7aed2909060169bbd"/>
          <w:lang w:bidi="ar-EG" pt14:Unid="7b2d52bef62745f0bc388eb456accb6c"/>
        </w:rPr>
        <w:t xml:space="preserve">النظر، استناداً إلى نتائج دراسات قطاع الاتصالات الراديوية، في أي تدابير تنظيمية أخرى لتسهيل إدخال أنظمة جديدة للخدمة المتنقلة للطيران </w:t>
      </w:r>
      <w:r>
        <w:rPr pt14:Unid="20f620c22a89422e80baba78c75a82b4">
          <w:lang w:bidi="ar-EG" pt14:Unid="af0b16c3945541b7bd627cfb24a916ea"/>
        </w:rPr>
        <w:t>(R)</w:t>
      </w:r>
      <w:r>
        <w:rPr pt14:Unid="70a619f798094ff3926975a827d123b3">
          <w:rtl pt14:Unid="4c04032af7314c56860443c70180661a"/>
          <w:lang w:bidi="ar-EG" pt14:Unid="e2bc6fc2ef464bcda9f9130612623cff"/>
        </w:rPr>
        <w:t xml:space="preserve"> في نطاقات التردد </w:t>
      </w:r>
      <w:r>
        <w:rPr pt14:Unid="fb14148fcf0841d09019a72cdde0c276">
          <w:lang w:bidi="ar-EG" pt14:Unid="5a370feaa2f34313b1041287235423e6"/>
        </w:rPr>
        <w:t>MHz 117,975</w:t>
      </w:r>
      <w:r>
        <w:rPr pt14:Unid="32e9830d83284b5db3dc72750dc0bf9c">
          <w:lang w:bidi="ar-EG" pt14:Unid="67132a9c7d184446899bf65fe7cd3159"/>
        </w:rPr>
        <w:noBreakHyphen pt14:Unid="5708c8333278479495f4660ea295dbd6"/>
      </w:r>
      <w:r>
        <w:rPr pt14:Unid="cf79f91e27ae47d4adff1ae50739a576">
          <w:lang w:bidi="ar-EG" pt14:Unid="6932076265f943158504bb877ce78d8b"/>
        </w:rPr>
        <w:t>112</w:t>
      </w:r>
      <w:r>
        <w:rPr pt14:Unid="cbd94af5596a42af99a23ef48b3c4974">
          <w:rtl pt14:Unid="28ccff9d022a4c7a80540c9cc22512b3"/>
          <w:lang w:bidi="ar-EG" pt14:Unid="1bc3d7e1444d42a2a779ccd1c8236f28"/>
        </w:rPr>
        <w:t xml:space="preserve"> و</w:t>
      </w:r>
      <w:r>
        <w:rPr pt14:Unid="acc615e897464cd990cf8e5e06e0f26d">
          <w:lang w:bidi="ar-EG" pt14:Unid="6931c87c2b66463d9fc2fe7780c44717"/>
        </w:rPr>
        <w:t>MHz 1 164</w:t>
      </w:r>
      <w:r>
        <w:rPr pt14:Unid="d4aad9b3814c4746bedab59caa5a0f98">
          <w:lang w:bidi="ar-EG" pt14:Unid="dd6417800a66495ebca35330f31c9468"/>
        </w:rPr>
        <w:noBreakHyphen pt14:Unid="beeca712145f4777bb44be294d986688"/>
      </w:r>
      <w:r>
        <w:rPr pt14:Unid="cb2ba13b99044fada0339209a126ddda">
          <w:lang w:bidi="ar-EG" pt14:Unid="530c4ac6e3264cf1b691189b8a7b81f8"/>
        </w:rPr>
        <w:t>960</w:t>
      </w:r>
      <w:r>
        <w:rPr pt14:Unid="e1ace1c28b9946fd89b3b6c18ad65777">
          <w:rtl pt14:Unid="266424e3557f40bd9371e3dbf0641338"/>
          <w:lang w:bidi="ar-EG" pt14:Unid="98ee54dcaf6e4dd88d7552ca5678576e"/>
        </w:rPr>
        <w:t xml:space="preserve"> و</w:t>
      </w:r>
      <w:r>
        <w:rPr pt14:Unid="28fd6c589e204d4cba4205c261a6ba81">
          <w:lang w:bidi="ar-EG" pt14:Unid="ac238005f59148edaa45ce345b6a792c"/>
        </w:rPr>
        <w:t>MHz 5 030</w:t>
      </w:r>
      <w:r>
        <w:rPr pt14:Unid="daf713b1612747e9bec882b2fb211812">
          <w:lang w:bidi="ar-EG" pt14:Unid="c5de461629bf42cc9fb2231c02e1fa30"/>
        </w:rPr>
        <w:noBreakHyphen pt14:Unid="4088a3d257b440a888e2994e65aa6164"/>
      </w:r>
      <w:r>
        <w:rPr pt14:Unid="0effe278c7d5484282e5ba5d656330fe">
          <w:lang w:bidi="ar-EG" pt14:Unid="df930972344a475bb9cd15e2f767c228"/>
        </w:rPr>
        <w:t>5 000</w:t>
      </w:r>
      <w:r>
        <w:rPr pt14:Unid="975204a4072942b08bf207aa5449a591">
          <w:rtl pt14:Unid="298c2eb02be842148467eb7af5e302aa"/>
          <w:lang w:bidi="ar-EG" pt14:Unid="64121f97d7294384af3bce11f3a9bfb2"/>
        </w:rPr>
        <w:t xml:space="preserve"> وفقاً للقرار </w:t>
      </w:r>
      <w:r>
        <w:rPr pt14:Unid="13865986767947f3a989346ca81076b7">
          <w:b pt14:Unid="150330b565544946a5b297a9ff04312d"/>
          <w:lang w:bidi="ar-EG" pt14:Unid="fa06b58845ec47a08b18ee8953df57df"/>
        </w:rPr>
        <w:t>413 (Rev.WRC</w:t>
      </w:r>
      <w:r>
        <w:rPr pt14:Unid="7ccc6ecc0ee2446c8fa22097e14a3a1c">
          <w:lang w:bidi="ar-EG" pt14:Unid="03f8f602a82642e9b549db7bdfb3ec0b"/>
        </w:rPr>
        <w:noBreakHyphen pt14:Unid="f4a563bb65044bc685f486ad820d25bb"/>
      </w:r>
      <w:r>
        <w:rPr pt14:Unid="8dac8105b0f84ce3bd5f1254d8621546">
          <w:b pt14:Unid="ca4f6a16ac1d477e978cec5ac984de5e"/>
          <w:lang w:bidi="ar-EG" pt14:Unid="8bd8b33bd0e8451b967ece7fd12e1425"/>
        </w:rPr>
        <w:t>07)</w:t>
      </w:r>
      <w:r>
        <w:rPr pt14:Unid="a240965d958740fa99cbdd383bff57ee">
          <w:b pt14:Unid="57f3806eab284266aea55bec6c41e995"/>
          <w:rtl pt14:Unid="7f36198118354b7885f7294d6de3f651"/>
          <w:lang w:bidi="ar-EG" pt14:Unid="31e806f78d304651891c6585973294ce"/>
        </w:rPr>
        <w:t xml:space="preserve"> والقرار </w:t>
      </w:r>
      <w:r>
        <w:rPr pt14:Unid="5ef1965cb8be4f659a4c663f7037e089">
          <w:b pt14:Unid="87db9338134b4300b1c9625c48de709e"/>
          <w:lang w:bidi="ar-EG" pt14:Unid="211b05b8e718490a88df25dfcfaf6192"/>
        </w:rPr>
        <w:t>417 (WRC</w:t>
      </w:r>
      <w:r>
        <w:rPr pt14:Unid="d9004996e695402fa547783c5f60926c">
          <w:lang w:bidi="ar-EG" pt14:Unid="b9d85e312a6549d8beb3a789201ba4ff"/>
        </w:rPr>
        <w:noBreakHyphen pt14:Unid="3a60efab8e704450a17fdfebac5f79a5"/>
      </w:r>
      <w:r>
        <w:rPr pt14:Unid="b47d7f5389494437a705dbc355435251">
          <w:b pt14:Unid="0c230b8eac0840278b3fb1225ecd980b"/>
          <w:lang w:bidi="ar-EG" pt14:Unid="345a06c9cad04fe28ffeda3c0c729b20"/>
        </w:rPr>
        <w:t>07)</w:t>
      </w:r>
      <w:r>
        <w:rPr pt14:Unid="227f91ada941498c92c518b6a12cc35e">
          <w:b pt14:Unid="4ae4d055eacd4f1381b8f47ad2469dc1"/>
          <w:rtl pt14:Unid="223cf179d7d04cf78775b4de9d5de031"/>
          <w:lang w:bidi="ar-EG" pt14:Unid="3a12c53f534d4704bb7a5f0c95b67bcb"/>
        </w:rPr>
        <w:t xml:space="preserve"> </w:t>
      </w:r>
      <w:r>
        <w:rPr pt14:Unid="2298012afd894940bf73fdccb0b148a1">
          <w:rtl pt14:Unid="2624abfca0fb455b840ce59dec6fa581"/>
          <w:lang w:bidi="ar-EG" pt14:Unid="61f79a58840f4edfbd0a59251743ffa3"/>
        </w:rPr>
        <w:t>والقرار</w:t>
      </w:r>
      <w:r>
        <w:rPr pt14:Unid="5391aac721ce4195a85a4a3d11ba1244">
          <w:b pt14:Unid="0fffd9ba639440d0b2af247882efb6c4"/>
          <w:rtl pt14:Unid="4fb790d5cc9d43d7ac88a33ee125ac81"/>
          <w:lang w:bidi="ar-EG" pt14:Unid="b3aead84fb424f0b9f45d80d97f64911"/>
        </w:rPr>
        <w:t xml:space="preserve"> </w:t>
      </w:r>
      <w:r>
        <w:rPr pt14:Unid="9a687ef6ea884496a97370583e98b6d4">
          <w:b pt14:Unid="94c8a24f4428470d958c75ef66fc262f"/>
          <w:lang w:bidi="ar-EG" pt14:Unid="c25d699d11a04e36af52f6b7e41cbb1f"/>
        </w:rPr>
        <w:t>420 (WRC</w:t>
      </w:r>
      <w:r>
        <w:rPr pt14:Unid="88d554ed35b140ce90e85c7737ea54bc">
          <w:lang w:bidi="ar-EG" pt14:Unid="cdd3b967008d4edbaf5b41297a30f008"/>
        </w:rPr>
        <w:noBreakHyphen pt14:Unid="30e8a870e4f84abda48e2bc94a9f7650"/>
      </w:r>
      <w:r>
        <w:rPr pt14:Unid="a0d7bcf67e1f46ffbcfd953129ec0a17">
          <w:b pt14:Unid="fbb793da7a944b939a9e2a4237ed99bc"/>
          <w:lang w:bidi="ar-EG" pt14:Unid="603f63b7745d42f0b7c28c7e117655cb"/>
        </w:rPr>
        <w:t>07)</w:t>
      </w:r>
      <w:r>
        <w:rPr pt14:Unid="3c5d4bdada27455899fc0bf5bbab69ce">
          <w:b pt14:Unid="c4455fbcad4e4396b5f8aaba07995272"/>
          <w:rtl pt14:Unid="aae491da85b74cfdae024f23136eaed9"/>
          <w:lang w:bidi="ar-EG" pt14:Unid="7306648cd2a04c4e8aa355f65e6bd4c4"/>
        </w:rPr>
        <w:t>؛</w:t>
      </w:r>
    </w:p>
    <w:p pt14:Unid="098a2524b8d3429d8df502918bb880d3">
      <w:pPr pt14:Unid="83bce5a77a4f489486597c6a093b08ae">
        <w:rPr pt14:Unid="8d5b396c4e6a4eef816dd21af53e931f">
          <w:rtl pt14:Unid="ddc0007508cb4625879bb1bef4344afd"/>
        </w:rPr>
      </w:pPr>
      <w:r>
        <w:rPr pt14:Unid="157322ef4c7a48728ff291b9b5238335">
          <w:rtl pt14:Unid="65dfc672e3c148b7963fc2f7c8258b05"/>
        </w:rPr>
        <w:t xml:space="preserve">القرار </w:t>
      </w:r>
      <w:r>
        <w:t>417 (WRC</w:t>
      </w:r>
      <w:r>
        <w:noBreakHyphen pt14:Unid="f935661b47f840268da95a70a14da31f"/>
      </w:r>
      <w:r>
        <w:t>07)</w:t>
      </w:r>
      <w:r>
        <w:rPr pt14:Unid="abd141f9498f4aada558df79fca4d53b">
          <w:rFonts w:hint="cs" pt14:Unid="e6166af8b0a147e392ec5b05bfdc597c"/>
          <w:rtl pt14:Unid="c2e1a4cec98c48a6b0fbc4da6f86328e"/>
        </w:rPr>
        <w:t xml:space="preserve">: </w:t>
      </w:r>
      <w:r>
        <w:rPr pt14:Unid="cd5c26712cae463880abd5728bbb6d86">
          <w:rtl pt14:Unid="6776f45c54c248929562a5334d9a4fae"/>
        </w:rPr>
        <w:t xml:space="preserve">استعمال </w:t>
      </w:r>
      <w:r>
        <w:rPr pt14:Unid="41d1ec49c82f430a931ad80b05bf3e10">
          <w:rFonts w:hint="cs" pt14:Unid="deb5af4443b441e2a5f9354545460d76"/>
          <w:rtl pt14:Unid="af334a9c709d4f11a8c405fb166d75be"/>
        </w:rPr>
        <w:t>الخدمة</w:t>
      </w:r>
      <w:r>
        <w:rPr pt14:Unid="b632a4d22985437695889d7d9add22a0">
          <w:rtl pt14:Unid="5ca2518bd2964caebe2f1516d3d53570"/>
        </w:rPr>
        <w:t xml:space="preserve"> المتنقلة للطيران </w:t>
      </w:r>
      <w:r>
        <w:t>(R)</w:t>
      </w:r>
      <w:r>
        <w:rPr pt14:Unid="edf8224a059d406b9a6248d6051226ec">
          <w:rtl pt14:Unid="93e3fe17d62f4a1fa2d0ecdb68a38c76"/>
        </w:rPr>
        <w:t xml:space="preserve"> للنطاق </w:t>
      </w:r>
      <w:r>
        <w:t>MHz 1 164</w:t>
      </w:r>
      <w:r>
        <w:noBreakHyphen pt14:Unid="40758a76eb9d4981b29e1ff04edf58db"/>
      </w:r>
      <w:r>
        <w:t>960</w:t>
      </w:r>
      <w:r>
        <w:rPr pt14:Unid="fce6dd19dbde454480cb7bebe5c1f5f2">
          <w:rFonts w:hint="eastAsia" pt14:Unid="ba0159c94cf34023b0c038e5c195ebf7"/>
          <w:rtl pt14:Unid="0680a2ddf10e4ab9b3aa3d3138c0346a"/>
        </w:rPr>
        <w:t> </w:t>
      </w:r>
      <w:r>
        <w:rPr pt14:Unid="5e8a50b265f74cd1ad835b5d8090e38e">
          <w:rtl pt14:Unid="ebc5ce30ef554e68b678f0ea99b66d61"/>
        </w:rPr>
        <w:noBreakHyphen pt14:Unid="04434b84d6384f1d8e9bf9fb479ee656"/>
      </w:r>
      <w:r>
        <w:rPr pt14:Unid="808babf7112841debd43ab88b1a90ffa">
          <w:rFonts w:hint="cs" pt14:Unid="280a908e7e2d4db6a90a2fba02d6c912"/>
          <w:rtl pt14:Unid="1cdea6561c614c18a905a89933bb9b85"/>
        </w:rPr>
        <w:t> الذي يتيح أسلوبين لحل</w:t>
      </w:r>
      <w:r>
        <w:rPr pt14:Unid="1d75d2cda2b845949b4f667c61addd85">
          <w:rFonts w:hint="eastAsia" pt14:Unid="3bd4f47804b74eaeae8a9ee82afd8efc"/>
          <w:rtl pt14:Unid="a112a0caf691499793572ed48a44735c"/>
        </w:rPr>
        <w:t> </w:t>
      </w:r>
      <w:r>
        <w:rPr pt14:Unid="d353816ff9244f68b74b944f96791851">
          <w:rFonts w:hint="cs" pt14:Unid="3ef081bd408c4c9aafa7e4f156fa59b7"/>
          <w:rtl pt14:Unid="d07eab75f4c34098bc413abce2313281"/>
        </w:rPr>
        <w:t>المسألة.</w:t>
      </w:r>
    </w:p>
    <w:p pt14:Unid="17ff0ac358594b67b82b4d0cdd464842">
      <w:pPr pt14:Unid="46ae3b1ee09c4c9a8f47d767bb4d97ee">
        <w:pStyle w:val="Headingb" pt14:Unid="84954ccebf254bce98fca4c9a543df10"/>
        <w:rPr pt14:Unid="eb09062248ae4642b43dfc96c7454085">
          <w:rtl pt14:Unid="bcf7a651a5a84b4db9d8f96b73396040"/>
        </w:rPr>
      </w:pPr>
      <w:r>
        <w:rPr pt14:Unid="7e846f4aa61b433a87628b5797553272">
          <w:rFonts w:hint="cs" pt14:Unid="db69f33a080d4bbcba00bab54fe9c0b4"/>
          <w:rtl pt14:Unid="8f59729df7e9401d92423961a0d51b03"/>
        </w:rPr>
        <w:t>معلومات أساسية</w:t>
      </w:r>
    </w:p>
    <w:p pt14:Unid="6a1f73928e9e47eeaf7fbf293c448566">
      <w:pPr pt14:Unid="2f4377a0b3c54f6ea78058b6a0068110">
        <w:rPr pt14:Unid="acd684fa96ee44d69481aec8ce7dd89c">
          <w:rtl pt14:Unid="27c35428a7f14138a01f49a23b57fc11"/>
        </w:rPr>
      </w:pPr>
      <w:r>
        <w:rPr pt14:Unid="ef5e3288e3d5420698ba0c38f5b66c59">
          <w:rFonts w:hint="cs" pt14:Unid="b76e9fe751a146dd8041206f89d5d238"/>
          <w:rtl pt14:Unid="cff80acf1bb147b0a28cd0e089a772df"/>
          <w:lang w:bidi="ar" pt14:Unid="88a1ccd83daf4731ae4280c1a7338400"/>
        </w:rPr>
        <w:t>كما جاء في تقرير الدورة الثانية للاجتماع التحضيري للمؤتمر، استُنتج أن</w:t>
      </w:r>
      <w:r>
        <w:rPr pt14:Unid="56e1bdaa1aae49a2bb3cc06e0cd84d4e">
          <w:rtl pt14:Unid="ad818313ee41407f8cbc7827b67f56b9"/>
        </w:rPr>
        <w:t xml:space="preserve"> دراسات قطاع الاتصالات الراديوية تشير إلى </w:t>
      </w:r>
      <w:r>
        <w:rPr pt14:Unid="86fab257b06a49e1871ee9f829d2e85b">
          <w:rFonts w:hint="cs" pt14:Unid="1c31893b399f4572a72318410b5517b3"/>
          <w:rtl pt14:Unid="893a47bfeb584b7f9d6ab0201802fc2d"/>
        </w:rPr>
        <w:t>إمكانية</w:t>
      </w:r>
      <w:r>
        <w:rPr pt14:Unid="c698305fa2b347438838bcd934f0bdf1">
          <w:rtl pt14:Unid="7e0b3ac29381483f8c6b5dc85dcd3e68"/>
        </w:rPr>
        <w:t xml:space="preserve"> </w:t>
      </w:r>
      <w:r>
        <w:rPr pt14:Unid="2d0141bb44684383a80a0f830d6f4b04">
          <w:rFonts w:hint="cs" pt14:Unid="eeb93f9e39544e41a9efface2a9598ac"/>
          <w:rtl pt14:Unid="ccdebf5aa4ff4e898f08360da3a3dc8a"/>
        </w:rPr>
        <w:t>التشارك في</w:t>
      </w:r>
      <w:r>
        <w:rPr pt14:Unid="89aeb218736040babc30bfbe63ffcd91">
          <w:rtl pt14:Unid="6c2b21fa19a74291a5025fd71b0802f1"/>
        </w:rPr>
        <w:t xml:space="preserve"> نطاق التردد</w:t>
      </w:r>
      <w:r>
        <w:rPr pt14:Unid="cdd12b130e254631af2fa3ddca441998">
          <w:rFonts w:hint="cs" pt14:Unid="6dc66c58194149e583e44125f7f721e5"/>
          <w:rtl pt14:Unid="e4bb16a20d70423bab29c308684b1983"/>
        </w:rPr>
        <w:t>ات</w:t>
      </w:r>
      <w:r>
        <w:rPr pt14:Unid="47fdde43244a416fbc831260f3a1fafd">
          <w:rtl pt14:Unid="1ce8868ea3cd40a89259dd62d868d4dd"/>
        </w:rPr>
        <w:t xml:space="preserve"> </w:t>
      </w:r>
      <w:r>
        <w:t>MHz 1 164</w:t>
      </w:r>
      <w:r>
        <w:noBreakHyphen pt14:Unid="59f709b5755e40bea4a7a787f13d5d18"/>
      </w:r>
      <w:r>
        <w:t>960</w:t>
      </w:r>
      <w:r>
        <w:rPr pt14:Unid="137d0ffed30249518a36ebe13ccecb95">
          <w:rtl pt14:Unid="2e3994c2c58c40eaa19060a24d932aff"/>
        </w:rPr>
        <w:t xml:space="preserve"> بين الشبكات في </w:t>
      </w:r>
      <w:r>
        <w:rPr pt14:Unid="f59b5ba48d684aafbd3bb666422f8500">
          <w:rFonts w:hint="cs" pt14:Unid="47af128685974fbe82ab852009acee1b"/>
          <w:rtl pt14:Unid="1e72a20e3c264de0963a802e51a21ae7"/>
        </w:rPr>
        <w:t>الخدمة</w:t>
      </w:r>
      <w:r>
        <w:rPr pt14:Unid="5784f6a248cc4eeab0ad36f3107973d6">
          <w:rtl pt14:Unid="80f20e70dcd844fdb3cbe05f69a572a1"/>
        </w:rPr>
        <w:t xml:space="preserve"> المتنقلة للطيران </w:t>
      </w:r>
      <w:r>
        <w:t>(R)</w:t>
      </w:r>
      <w:r>
        <w:rPr pt14:Unid="d6364e424246408ea7b88e2bf665898d">
          <w:rtl pt14:Unid="65dea185518b4b48a080ef4dfe41fac5"/>
        </w:rPr>
        <w:t xml:space="preserve"> </w:t>
      </w:r>
      <w:r>
        <w:t>(AM(R)S)</w:t>
      </w:r>
      <w:r>
        <w:rPr pt14:Unid="9f8ed1d45b4f44328714fadca965e8dd">
          <w:rtl pt14:Unid="d03316acfa1e4c87abdf5ef3a0908ada"/>
        </w:rPr>
        <w:t xml:space="preserve"> والأنظمة الوطنية من غير أنظمة منظمة الطيران المدني الدولي </w:t>
      </w:r>
      <w:r>
        <w:t>(ICAO)</w:t>
      </w:r>
      <w:r>
        <w:rPr pt14:Unid="ac02e7fb9e11420a811f878b7b47ef2c">
          <w:rtl pt14:Unid="8e0e1f2854a74a68b83f2d73f266c97e"/>
        </w:rPr>
        <w:t xml:space="preserve"> في خدمة </w:t>
      </w:r>
      <w:r>
        <w:rPr pt14:Unid="44cc56596e97454ea7ccc9c0faa460be">
          <w:rFonts w:hint="cs" pt14:Unid="505ba086cf46462f852f9c34778b4606"/>
          <w:rtl pt14:Unid="36650db7a24249dd96331b03f54d5e37"/>
        </w:rPr>
        <w:t>ال</w:t>
      </w:r>
      <w:r>
        <w:rPr pt14:Unid="b8e899ee0f254bc7836b2ff8ca47c4ac">
          <w:rtl pt14:Unid="5da5771c8e444a92b7c20279db166686"/>
        </w:rPr>
        <w:t xml:space="preserve">ملاحة </w:t>
      </w:r>
      <w:r>
        <w:rPr pt14:Unid="da9bdeb6c4ed40d2bca150ed1d5fb23c">
          <w:rFonts w:hint="cs" pt14:Unid="4cbfe92bf571436e8599d8b21d2cab5e"/>
          <w:rtl pt14:Unid="7c875d4ae2e446f3a1962175f1f17f40"/>
        </w:rPr>
        <w:t>ال</w:t>
      </w:r>
      <w:r>
        <w:rPr pt14:Unid="cc33982a8cd5404fbc2ea67fc6177e66">
          <w:rtl pt14:Unid="66c81cc1ed154e4aad5b0d3edbac1a3e"/>
        </w:rPr>
        <w:t>راديوية للطيران</w:t>
      </w:r>
      <w:r>
        <w:rPr pt14:Unid="540907d7b130406285e9b334e87c01d5">
          <w:rFonts w:hint="cs" pt14:Unid="55964c48c3c54cad91d6ec3021282ddd"/>
          <w:rtl pt14:Unid="8b8ba9d4d88f4f0f904589e2c5992015"/>
        </w:rPr>
        <w:t xml:space="preserve"> </w:t>
      </w:r>
      <w:r>
        <w:t>(ARNS)</w:t>
      </w:r>
      <w:r>
        <w:rPr pt14:Unid="1e3c8d5c22ef497e990f2b8d859e2ed3">
          <w:rFonts w:hint="cs" pt14:Unid="7aac40bcae77486482dff94baed5155d"/>
          <w:rtl pt14:Unid="d4f428701735462ea5dcded496e0b7d3"/>
        </w:rPr>
        <w:t>، وذلك</w:t>
      </w:r>
      <w:r>
        <w:rPr pt14:Unid="8c216ffa90c6424785974042439b74b3">
          <w:rtl pt14:Unid="b1c7673d5ff44529aeb5997eafd8088f"/>
        </w:rPr>
        <w:t xml:space="preserve"> عند توفر </w:t>
      </w:r>
      <w:r>
        <w:rPr pt14:Unid="0aed8f10b03747bd85e74a0aec1add3c">
          <w:rFonts w:hint="cs" pt14:Unid="daeb1ec23daa4b68ab8f43e338a77787"/>
          <w:rtl pt14:Unid="ad436458825a4357b9f73c416a66ac29"/>
        </w:rPr>
        <w:t>تخالف ترددي</w:t>
      </w:r>
      <w:r>
        <w:rPr pt14:Unid="8940004eb45842a1bcd5b5414f82c3dd">
          <w:rtl pt14:Unid="4dfa1c4c0b4441bcaa0193d5e2608f40"/>
        </w:rPr>
        <w:t xml:space="preserve"> و/أو مسافة فصل.</w:t>
      </w:r>
      <w:r>
        <w:rPr pt14:Unid="ebbdb17aabbb47968bc1d22975e7bf79">
          <w:rFonts w:hint="cs" pt14:Unid="99a751a8f39c4d4f8ab71534d03b6d92"/>
          <w:rtl pt14:Unid="ecc8b7fac4e545ff83f0c0958b6d7103"/>
        </w:rPr>
        <w:t xml:space="preserve"> وفي هذا الصدد، ينبغي أن</w:t>
      </w:r>
      <w:r>
        <w:rPr pt14:Unid="dc494fc926864f23acdba1ca16b7ce0b">
          <w:rtl pt14:Unid="50a2d8dca8454627aa3a157bf809d76f"/>
        </w:rPr>
        <w:t xml:space="preserve"> تعمل الإدارات</w:t>
      </w:r>
      <w:r>
        <w:rPr pt14:Unid="0de6aa67601c400bad75f8ff540cdc27">
          <w:rFonts w:hint="cs" pt14:Unid="ae121f47304844e597af67dc69187658"/>
          <w:rtl pt14:Unid="88882422f688404495f8fa5cdf63fe4d"/>
        </w:rPr>
        <w:t>،</w:t>
      </w:r>
      <w:r>
        <w:rPr pt14:Unid="227f3c3b559040748dd8fc3b1737ffc4">
          <w:rtl pt14:Unid="6ce654aba1234ad19ce17d542baf0146"/>
        </w:rPr>
        <w:t xml:space="preserve"> التي تخطط لاستعمال أنظمة </w:t>
      </w:r>
      <w:r>
        <w:t>AM(R)S</w:t>
      </w:r>
      <w:r>
        <w:rPr pt14:Unid="528518627a6b444eb55b94d9ebf1d503">
          <w:rtl pt14:Unid="234b0848e3234446bf9d011f1c099bf7"/>
        </w:rPr>
        <w:t xml:space="preserve"> في نطاق التردد</w:t>
      </w:r>
      <w:r>
        <w:rPr pt14:Unid="478f460e8e04414380dbc87d12b02662">
          <w:rFonts w:hint="cs" pt14:Unid="430b518a94bd41878b20dd18d218a6d7"/>
          <w:rtl pt14:Unid="a6bec59364fb426f975b8bd79bd0cbf2"/>
        </w:rPr>
        <w:t>ات</w:t>
      </w:r>
      <w:r>
        <w:rPr pt14:Unid="bf37506f8e57430899b12db8292c8497">
          <w:rtl pt14:Unid="817e85876b36439891a593e1c00437ee"/>
        </w:rPr>
        <w:t xml:space="preserve"> </w:t>
      </w:r>
      <w:r>
        <w:t>MHz 1 164</w:t>
      </w:r>
      <w:r>
        <w:noBreakHyphen pt14:Unid="aba77acfec774391a6927f70cb39923b"/>
      </w:r>
      <w:r>
        <w:t>960</w:t>
      </w:r>
      <w:r>
        <w:rPr pt14:Unid="7a619ef0342f4a508b4d9d2b53897184">
          <w:rtl pt14:Unid="093f199826994955a50ca9f85141f9f9"/>
        </w:rPr>
        <w:t xml:space="preserve"> وضمن خط البصر الراديوي مع أنظمة</w:t>
      </w:r>
      <w:r>
        <w:rPr pt14:Unid="2414ab0838f942f08d3931e03a500cd7">
          <w:rFonts w:hint="cs" pt14:Unid="201e01bdd8a14e578532268d357c266e"/>
          <w:rtl pt14:Unid="288697ffa0c241b198a6c38d8aa9fb89"/>
        </w:rPr>
        <w:t> </w:t>
      </w:r>
      <w:r>
        <w:t>ARNS</w:t>
      </w:r>
      <w:r>
        <w:rPr pt14:Unid="7d359710d17a4f81be343fafa0cc7725">
          <w:rtl pt14:Unid="9800625edb4c48ec82aca3cd234d9827"/>
        </w:rPr>
        <w:t xml:space="preserve"> من غير أنظمة</w:t>
      </w:r>
      <w:r>
        <w:rPr pt14:Unid="6312036e69194b35a846f17789bbd322">
          <w:rFonts w:hint="cs" pt14:Unid="d041db14304b4b0bae033b58bc7b2b4b"/>
          <w:rtl pt14:Unid="da112746f196474f9121370cc4827d2b"/>
        </w:rPr>
        <w:t> </w:t>
      </w:r>
      <w:r>
        <w:t>ICAO</w:t>
      </w:r>
      <w:r>
        <w:rPr pt14:Unid="3e612cf78ce84dbeb622bb8c4679ebf8">
          <w:rtl pt14:Unid="22caebee55824dedbd8c09498b3de317"/>
        </w:rPr>
        <w:t xml:space="preserve"> العاملة في بعض البلدان الواردة في الرقم</w:t>
      </w:r>
      <w:r>
        <w:rPr pt14:Unid="a307406acf7c48d0802d6484c1cbd9b5">
          <w:rFonts w:hint="cs" pt14:Unid="c45eb3322eb34cdab2f3c995e0955f05"/>
          <w:rtl pt14:Unid="28a6a14af05e4ee48f2abd0f1a0f8a35"/>
        </w:rPr>
        <w:t> </w:t>
      </w:r>
      <w:r>
        <w:t>312.5</w:t>
      </w:r>
      <w:r>
        <w:rPr pt14:Unid="af098cdd2ab74389802c60c0b70f06fb">
          <w:rtl pt14:Unid="6f5102713d1549e1a497ce83e2bee2ed"/>
        </w:rPr>
        <w:t xml:space="preserve"> من لوائح الراديو</w:t>
      </w:r>
      <w:r>
        <w:rPr pt14:Unid="c91e917254394b349978b9ebac800f65">
          <w:rFonts w:hint="cs" pt14:Unid="ad1cc23219f6484cae32b9b573f8471d"/>
          <w:rtl pt14:Unid="bb1ab867600341e18efe85259b636124"/>
        </w:rPr>
        <w:t>،</w:t>
      </w:r>
      <w:r>
        <w:rPr pt14:Unid="857082e98db344dabfd026ef94a65e76">
          <w:rtl pt14:Unid="64d9831078f647979bfc1528358c6a08"/>
        </w:rPr>
        <w:t xml:space="preserve"> على التنسيق مع إدارات هذه</w:t>
      </w:r>
      <w:r>
        <w:rPr pt14:Unid="e3106f6bec6a49809cf9cb0059bbea45">
          <w:rFonts w:hint="eastAsia" pt14:Unid="4bac995c7b274429817cfb0c58d63fe2"/>
          <w:rtl pt14:Unid="da68cb7ba1cf426aa43f2895ff7bb0ad"/>
        </w:rPr>
        <w:t> </w:t>
      </w:r>
      <w:r>
        <w:rPr pt14:Unid="2a9bfb0f47564c2683d1cc2ba558b4d4">
          <w:rtl pt14:Unid="e1bcadadc49b4d0ca74e1f8fe7893302"/>
        </w:rPr>
        <w:t>الأنظمة.</w:t>
      </w:r>
    </w:p>
    <w:p pt14:Unid="6564cf4561bd420f99223775ef0c3741">
      <w:pPr pt14:Unid="34c16e5307e648809dd04c94a5c2d73b">
        <w:rPr pt14:Unid="e5922ec365c54bd8939b3cdec276538f">
          <w:rtl pt14:Unid="cb29c04299a646739316aaf8cdae516d"/>
        </w:rPr>
      </w:pPr>
      <w:r>
        <w:rPr pt14:Unid="b3edd47dbed74523949f5194f7f45807">
          <w:rFonts w:hint="cs" pt14:Unid="e7e7eb2c3975400d8f551482205b42c5"/>
          <w:rtl pt14:Unid="a83bc30423574df8a5481019dcfa38ad"/>
        </w:rPr>
        <w:t>وعلاوة على ذلك،</w:t>
      </w:r>
      <w:r>
        <w:rPr pt14:Unid="75ffd77574744f279e948d42684b260e">
          <w:rFonts w:ascii="Segoe UI" w:hAnsi="Segoe UI" w:cs="Segoe UI" pt14:Unid="4119cbead3a84d2095ba4f820531bbae"/>
          <w:color w:val="000000" pt14:Unid="521d138a2c034699ba9a22c2041022af"/>
          <w:sz w:val="20" pt14:Unid="9c18041635e04e899d920a71c2a11e84"/>
          <w:szCs w:val="20" pt14:Unid="c8af773a321f42a69b14b2d31380e283"/>
          <w:rtl pt14:Unid="ca43b7946b2c420b88fdd1d52ee60bf2"/>
        </w:rPr>
        <w:t xml:space="preserve"> </w:t>
      </w:r>
      <w:r>
        <w:rPr pt14:Unid="0d32913c6b0a40748c87f6c605ca63f4">
          <w:rFonts w:hint="cs" pt14:Unid="581b5c2a9cf7486da6daa84f1f5b390e"/>
          <w:rtl pt14:Unid="973b95c2ab4949b0b1ff548cf7402b0c"/>
        </w:rPr>
        <w:t>حدد</w:t>
      </w:r>
      <w:r>
        <w:rPr pt14:Unid="e2d6f02d3fc84500ab146235859869e4">
          <w:rFonts w:hint="cs" w:ascii="Segoe UI" w:hAnsi="Segoe UI" w:cs="Segoe UI" pt14:Unid="81794c86402e4c8192d8dd3f5f431b92"/>
          <w:color w:val="000000" pt14:Unid="caaa2258f3dc42e19a536f015702c7d5"/>
          <w:sz w:val="20" pt14:Unid="f7e59332973b475aaec941fa818caf88"/>
          <w:szCs w:val="20" pt14:Unid="3b0f972d4aa748d692b2f54413006be0"/>
          <w:rtl pt14:Unid="c95fb34a178e4bd2885195b0da733b2e"/>
        </w:rPr>
        <w:t xml:space="preserve"> </w:t>
      </w:r>
      <w:r>
        <w:rPr pt14:Unid="eebd8cbddc7d4554afaaa7984426c457">
          <w:rtl pt14:Unid="ada25db3aceb437c9313d4571d0245c1"/>
        </w:rPr>
        <w:t xml:space="preserve">التقرير </w:t>
      </w:r>
      <w:r>
        <w:t>ITU</w:t>
      </w:r>
      <w:r>
        <w:noBreakHyphen pt14:Unid="5b8daea532ff4afd8fdf6ea219645b3a"/>
      </w:r>
      <w:r>
        <w:t>R M.[AM(R)S_1GHz_SHARING]</w:t>
      </w:r>
      <w:r>
        <w:rPr pt14:Unid="8238b8e504fa4a7bb0fdf64c7c82be8e">
          <w:rtl pt14:Unid="d5200f62a7094213b9b9ba55280499af"/>
        </w:rPr>
        <w:t xml:space="preserve"> الوسائل التقنية التالية الرامية إلى تسهيل التقاسم بين أنظمة الخدمة المتنقلة للطيران </w:t>
      </w:r>
      <w:r>
        <w:t>(AM(R)S) (R)</w:t>
      </w:r>
      <w:r>
        <w:rPr pt14:Unid="c467935bab75452dbd1c53d10c1e247f">
          <w:rtl pt14:Unid="e48e482edbd0456c89042551926cdcdf"/>
        </w:rPr>
        <w:t xml:space="preserve"> العاملة في النطاق </w:t>
      </w:r>
      <w:r>
        <w:t>MHz 1 164</w:t>
      </w:r>
      <w:r>
        <w:noBreakHyphen pt14:Unid="4a2946402cee4e828582f165803cbbb3"/>
      </w:r>
      <w:r>
        <w:t>960</w:t>
      </w:r>
      <w:r>
        <w:rPr pt14:Unid="32823ae324064b488f94120c8835d3e5">
          <w:rtl pt14:Unid="fbcc451024c04fe7b649cd48facd3888"/>
        </w:rPr>
        <w:t xml:space="preserve"> وأنظمة خدمة الملاحة الراديوية الساتلية</w:t>
      </w:r>
      <w:r>
        <w:rPr pt14:Unid="470175aea40e4d479fc4280a1d35cafb">
          <w:rFonts w:hint="cs" pt14:Unid="d1e254293dc1401fb213a056e559ddba"/>
          <w:rtl pt14:Unid="90121da112d741b384bb322c5cd00d85"/>
        </w:rPr>
        <w:t xml:space="preserve"> </w:t>
      </w:r>
      <w:r>
        <w:t>(RNSS)</w:t>
      </w:r>
      <w:r>
        <w:rPr pt14:Unid="c9b1b977a74a42aeb59c113600452c99">
          <w:rtl pt14:Unid="f6d35c3f2a584ff59a1c1eeab9203c26"/>
        </w:rPr>
        <w:t xml:space="preserve"> العاملة في التردد</w:t>
      </w:r>
      <w:r>
        <w:rPr pt14:Unid="ddcae5e7917842adbd756f5ece3261dd">
          <w:rFonts w:hint="cs" pt14:Unid="7b52b7afac75462c915972a9967a0d9c"/>
          <w:rtl pt14:Unid="7d527447011c42ef917a14d50d7f1bd1"/>
        </w:rPr>
        <w:t> </w:t>
      </w:r>
      <w:r>
        <w:t>MHz 1 164</w:t>
      </w:r>
      <w:r>
        <w:rPr pt14:Unid="9be09f8a922b4b09bf5d645047632acb">
          <w:rFonts w:hint="cs" pt14:Unid="bac33e1497f746989822d237c16868ae"/>
          <w:rtl pt14:Unid="7c6f70c4ab15409396e872df1b17862d"/>
        </w:rPr>
        <w:t>.</w:t>
      </w:r>
    </w:p>
    <w:p pt14:Unid="656ef5dd94754d8dae56f733cd72b191">
      <w:pPr pt14:Unid="a60ce7cd8de34c27b67e8cce2fc1abb6">
        <w:rPr pt14:Unid="945bbcf354a6462f935fae918dbb7613">
          <w:rtl pt14:Unid="f8d7dd51bea24854839db4c11955365b"/>
          <w:lang w:bidi="ar-EG" pt14:Unid="790c985fb90c4f5bba92ca8f21387cba"/>
        </w:rPr>
      </w:pPr>
      <w:r>
        <w:rPr pt14:Unid="be10c69d701a4fd7acc76731147c40df">
          <w:rtl pt14:Unid="82ee34969f8a4bf681cb7c636f9f7239"/>
        </w:rPr>
        <w:t>وبالنسبة لكلتا الحالتين المتعلقتين بالقدرة المشعة المكافئة المتناحية للمحطات الأرضية والمحطات المحمولة جواً لنظام</w:t>
      </w:r>
      <w:r>
        <w:rPr pt14:Unid="93af9aefce3947cc8341e28321841cd9">
          <w:rFonts w:hint="cs" pt14:Unid="d1da6d79252647e49702e2297580e79a"/>
          <w:rtl pt14:Unid="d9bf11d3a6544341a436dc042feebf2f"/>
        </w:rPr>
        <w:t> </w:t>
      </w:r>
      <w:r>
        <w:t>AM(R)S</w:t>
      </w:r>
      <w:r>
        <w:rPr pt14:Unid="98531627f4c04bc7ae339526e69e7728">
          <w:rtl pt14:Unid="9c029752e22f47a192c196578c6ef41a"/>
        </w:rPr>
        <w:t xml:space="preserve">، فإن من المتوقع إجراء تحديد تقني لما إذا كان الأمر يقتضي مستوى حماية مختلف لمستقبلات نظام </w:t>
      </w:r>
      <w:r>
        <w:t>RNSS</w:t>
      </w:r>
      <w:r>
        <w:rPr pt14:Unid="a2aa399c9c654cb9aa7f0fa5bc90e9c2">
          <w:rtl pt14:Unid="ab88780bed48454eb7817fb556ce2885"/>
        </w:rPr>
        <w:t xml:space="preserve"> غير </w:t>
      </w:r>
      <w:r>
        <w:rPr pt14:Unid="79d9b5f8016340a3b6e48085369f8787">
          <w:rFonts w:hint="cs" pt14:Unid="7013cb4eaf3f48c8806b164a629754cf"/>
          <w:rtl pt14:Unid="620ce32cc0c34204aa410c91e7b49108"/>
        </w:rPr>
        <w:t>المعدة لأغراض الطيران</w:t>
      </w:r>
      <w:r>
        <w:rPr pt14:Unid="88d58840fd2f4bd099420f243725cd5f">
          <w:rtl pt14:Unid="f73febca0acf4b479ca2162bbc9b50fa"/>
        </w:rPr>
        <w:t xml:space="preserve"> ضمن قطاع الاتصالات الراديوية وإدراجه ضمن التقرير </w:t>
      </w:r>
      <w:r>
        <w:t>ITU</w:t>
      </w:r>
      <w:r>
        <w:noBreakHyphen pt14:Unid="d34d9804084444ea903edbb638edd5a7"/>
      </w:r>
      <w:r>
        <w:t>R M.[AM(R)S_1GHz_SHARING]</w:t>
      </w:r>
      <w:r>
        <w:rPr pt14:Unid="e7fe08aed959448aba497070c92e36b2">
          <w:rtl pt14:Unid="f0a929a8b661472c87e75fa2a96f61f2"/>
        </w:rPr>
        <w:t xml:space="preserve"> في وقت يتيح مراعاته في مقترحات الإدارات المرفوعة إلى المؤتمر العالمي للاتصالات الراديوية لعام</w:t>
      </w:r>
      <w:r>
        <w:rPr pt14:Unid="13a66b662c0d4637b19c0782ccc844da">
          <w:rFonts w:hint="eastAsia" pt14:Unid="4b4a56ef597840d6bc8edca960180f58"/>
          <w:rtl pt14:Unid="07aa6dc423f940c481141dc6755b8d17"/>
        </w:rPr>
        <w:t> </w:t>
      </w:r>
      <w:r>
        <w:t>2012</w:t>
      </w:r>
      <w:r>
        <w:rPr pt14:Unid="0e5a8a69592848738e028fcb6fbc99f6">
          <w:rtl pt14:Unid="a9ef393002554bdaa2689c1553ab5282"/>
        </w:rPr>
        <w:t>.</w:t>
      </w:r>
    </w:p>
    <w:p pt14:Unid="5519be562b42438fb721a617c0842517">
      <w:pPr pt14:Unid="f50db886d024419cb500c1dabb4d7271">
        <w:rPr pt14:Unid="4c8927bbac9149efb883efe1a2071b01">
          <w:rtl pt14:Unid="037fc0cd766f4d9595e3d83a13730b63"/>
        </w:rPr>
      </w:pPr>
      <w:r>
        <w:rPr pt14:Unid="b91294686be740218438f33cf19e3624">
          <w:rtl pt14:Unid="34fe91324bcc4f2a8eb6d6516027fff7"/>
        </w:rPr>
        <w:t>ويفترض أن تعالج مسائل المواءمة بين الخدمة</w:t>
      </w:r>
      <w:r>
        <w:rPr pt14:Unid="4c81d0d3902b4366b305e775cecc5a90">
          <w:rFonts w:hint="cs" pt14:Unid="92bb346b6e1d4986bd4c3038ce395557"/>
          <w:rtl pt14:Unid="707c53205afc45e2b62d4b4fb9d1800a"/>
        </w:rPr>
        <w:t> </w:t>
      </w:r>
      <w:r>
        <w:t>RNSS</w:t>
      </w:r>
      <w:r>
        <w:rPr pt14:Unid="d41af30fc8a947d6a1c352797185d1c1">
          <w:rtl pt14:Unid="888825f63ed84495a69f1eed1dab3bf6"/>
        </w:rPr>
        <w:t xml:space="preserve"> والخدمة</w:t>
      </w:r>
      <w:r>
        <w:rPr pt14:Unid="387d1670e7ce49ed817edf215e3f18d7">
          <w:rFonts w:hint="cs" pt14:Unid="bce51fa550ed4ea5840c7bbe88a851c3"/>
          <w:rtl pt14:Unid="edc3f25cada04b7482a07eb4ea75809b"/>
        </w:rPr>
        <w:t> </w:t>
      </w:r>
      <w:r>
        <w:t>AM(R)S</w:t>
      </w:r>
      <w:r>
        <w:rPr pt14:Unid="9328a7dd0c6a42f6bd11d3bd15bf88f9">
          <w:rtl pt14:Unid="691feca1ba074be099a2056048c6b086"/>
        </w:rPr>
        <w:t xml:space="preserve"> العاملتين في نفس الطائرة في إطار منظمة </w:t>
      </w:r>
      <w:r>
        <w:rPr pt14:Unid="e1dbdaeab2564420bba8eddcce29e041">
          <w:rFonts w:hint="cs" pt14:Unid="29d4ec6c4ec74af490306ae7466873d9"/>
          <w:rtl pt14:Unid="58b6b1511f114860b87264fe64debc9c"/>
        </w:rPr>
        <w:t>ا</w:t>
      </w:r>
      <w:r>
        <w:rPr pt14:Unid="5294bf8378a4442ca8f81f6ec8a1d733">
          <w:rtl pt14:Unid="b5967f8624e746eca70505c07fdc38a6"/>
        </w:rPr>
        <w:t>لطيران المدني</w:t>
      </w:r>
      <w:r>
        <w:rPr pt14:Unid="87dd9a668acf45349ba993ca0cacab92">
          <w:rFonts w:hint="cs" pt14:Unid="74f022ff013b42129fa37a95626aa0da"/>
          <w:rtl pt14:Unid="30777a561b414b3b8390292697ebc9cd"/>
        </w:rPr>
        <w:t xml:space="preserve"> الدولي </w:t>
      </w:r>
      <w:r>
        <w:t>(ICAO)</w:t>
      </w:r>
      <w:r>
        <w:rPr pt14:Unid="daa93a78e8d648c98b38e429dc8cd95b">
          <w:rtl pt14:Unid="965a5ec0e4e84d96881f7af8566feab1"/>
        </w:rPr>
        <w:t>.</w:t>
      </w:r>
    </w:p>
    <w:p pt14:Unid="cda1fe3c492a476f94a99bc1537fd52e">
      <w:pPr/>
      <w:r>
        <w:rPr pt14:Unid="c8b9587974f94afbbb928a62cc1664f8">
          <w:rFonts w:hint="cs" pt14:Unid="bc7e5e3dbd8b4505aacaf12c2fbab399"/>
          <w:rtl pt14:Unid="daea2e735a644525a787380a117cc370"/>
          <w:lang w:bidi="ar" pt14:Unid="5661bf27dca141798c96ab20e0cdf629"/>
        </w:rPr>
        <w:t xml:space="preserve">وعلى هذا الأساس يستنتج أنه ينبغي تعديل القرار </w:t>
      </w:r>
      <w:r>
        <w:t>417 (WRC</w:t>
      </w:r>
      <w:r>
        <w:noBreakHyphen pt14:Unid="6468da0fcd14488d83c3d424348d8309"/>
      </w:r>
      <w:r>
        <w:t>07)</w:t>
      </w:r>
      <w:r>
        <w:rPr pt14:Unid="91dae91ca1b94d8eb46bbed96006ea72">
          <w:rFonts w:hint="cs" pt14:Unid="c7be84fa1eae4f9d9fe7abcce16dffc9"/>
          <w:rtl pt14:Unid="decb060baef8462eb310b55f3e108ff0"/>
          <w:lang w:bidi="ar" pt14:Unid="7ce0da3143814fbcaac4da4fd1bcfec0"/>
        </w:rPr>
        <w:t xml:space="preserve"> من أجل تحقيق ما يلي:</w:t>
      </w:r>
    </w:p>
    <w:p pt14:Unid="a046d13cfb76496eb5e48ce150c4e49e">
      <w:pPr pt14:Unid="c08a4f8c06274d02a69edf06146badc2">
        <w:pStyle w:val="enumlev1" pt14:Unid="19e4f695ab6d4673aeae7c064f507115"/>
        <w:rPr pt14:Unid="8b850862114e42a885b34b7129c77968">
          <w:rtl pt14:Unid="b97d7d0d93ca473f814541697eb528ef"/>
        </w:rPr>
      </w:pPr>
      <w:r>
        <w:rPr pt14:Unid="1b14897a0ed84a0998352559df3d8ef3">
          <w:rFonts w:hint="cs" pt14:Unid="d39c5ce25f77478cbd1205e50a82f1ff"/>
          <w:rtl pt14:Unid="c2b279e8cb4143bcb911c1b46db73f5b"/>
        </w:rPr>
        <w:t xml:space="preserve"> </w:t>
      </w:r>
      <w:r>
        <w:rPr pt14:Unid="62c39a6b1b5a4be09733d67e22b832e6">
          <w:rtl pt14:Unid="2c9015b079224ca3807f7864ff4251ce"/>
        </w:rPr>
        <w:t>أ )</w:t>
      </w:r>
      <w:r>
        <w:rPr pt14:Unid="ee146982956249cebac46f51ab05eb3b">
          <w:rFonts w:hint="cs" pt14:Unid="8ad1e3c1904d49ceadd5ce04f1ac589b"/>
          <w:rtl pt14:Unid="3e219aaed936469aa09464fa2eab4e41"/>
        </w:rPr>
        <w:tab pt14:Unid="5a568739945a43159dc5592c1d2d3fef"/>
      </w:r>
      <w:r>
        <w:rPr pt14:Unid="40ac4dec799948d28396b2a8ed5667e8">
          <w:rtl pt14:Unid="5038fa622e0e4430920df43add312c2d"/>
        </w:rPr>
        <w:t xml:space="preserve">إدخال وسائل تشغيلية وتقنية لتسهيل </w:t>
      </w:r>
      <w:r>
        <w:rPr pt14:Unid="b6da6ad1c400419d903e4480c2fcb577">
          <w:rFonts w:hint="cs" pt14:Unid="00974437c31c497f926650c6379f12de"/>
          <w:rtl pt14:Unid="c021078bc11c471c83a184155108f4c2"/>
        </w:rPr>
        <w:t>التشارك</w:t>
      </w:r>
      <w:r>
        <w:rPr pt14:Unid="7533a472015a4a1581815d10f6f40173">
          <w:rtl pt14:Unid="13cc702b621b481b9976f794b0a0ef6e"/>
        </w:rPr>
        <w:t xml:space="preserve"> بين الأنظمة </w:t>
      </w:r>
      <w:r>
        <w:t>AM(R)S</w:t>
      </w:r>
      <w:r>
        <w:rPr pt14:Unid="8910a566e12a4a0fb1876326eec5a6cb">
          <w:rtl pt14:Unid="4625e531efa4478ca8456fd20c236607"/>
        </w:rPr>
        <w:t xml:space="preserve"> وأنظمة غير خاضعة لمنظمة الطيران المدني الدولي تعمل في خدمة الملاحة الراديوية للطيران في النطاق </w:t>
      </w:r>
      <w:r>
        <w:t>MHz 1 164</w:t>
      </w:r>
      <w:r>
        <w:noBreakHyphen pt14:Unid="bb1cde0028df4c30816654da4105f470"/>
      </w:r>
      <w:r>
        <w:t>960</w:t>
      </w:r>
      <w:r>
        <w:rPr pt14:Unid="79bb51335b50411fa5c7b07b7387d8ca">
          <w:rtl pt14:Unid="5fe092cf112244e49760bf38ace68f17"/>
        </w:rPr>
        <w:t>،</w:t>
      </w:r>
    </w:p>
    <w:p pt14:Unid="6d02e4ca93bc4b16840d4fcbdd09088f">
      <w:pPr pt14:Unid="3538c5c361054ac8ac54cd8e9be17fa0">
        <w:pStyle w:val="enumlev1" pt14:Unid="5a41121b8163480cbde54526fb8914ee"/>
        <w:rPr pt14:Unid="55cd800092d3439ebaf75508f15ff633">
          <w:rtl pt14:Unid="e3fd674a45a745949c435cb82e883374"/>
        </w:rPr>
      </w:pPr>
      <w:r>
        <w:rPr pt14:Unid="d97ebd15fe284d4e9d67f74285e9c45f">
          <w:rtl pt14:Unid="b37125163a5b4451894214b7ba38e4d1"/>
        </w:rPr>
        <w:t>ب)</w:t>
      </w:r>
      <w:r>
        <w:rPr pt14:Unid="be45a694f1f34f428cd607ea62c19b41">
          <w:rFonts w:hint="cs" pt14:Unid="f69ef140b78549e0b91ebc00791c3461"/>
          <w:rtl pt14:Unid="895ea00e19e84ae0a082f87281a08826"/>
        </w:rPr>
        <w:tab pt14:Unid="20c0f12c6c3b4193a06c48bbd6ea000e"/>
      </w:r>
      <w:r>
        <w:rPr pt14:Unid="4105bc93be2a4867b17bf63e1978efcf">
          <w:rtl pt14:Unid="0a75511f753447c8a36b6948a0a72c76"/>
        </w:rPr>
        <w:t xml:space="preserve">وإدخال حدود للقدرة المشعة المكافئة المتناحية على الأنظمة </w:t>
      </w:r>
      <w:r>
        <w:t>AM(R)S</w:t>
      </w:r>
      <w:r>
        <w:rPr pt14:Unid="0264240df0ad4a7e84f05590611299ed">
          <w:rtl pt14:Unid="96d6f1b505d242d38f136510f94cba95"/>
        </w:rPr>
        <w:t xml:space="preserve"> العاملة تحت </w:t>
      </w:r>
      <w:r>
        <w:t>MHz 1 164</w:t>
      </w:r>
      <w:r>
        <w:rPr pt14:Unid="2dedb111f09c44368202edc7bb4b192a">
          <w:rtl pt14:Unid="04cf0d1d30a3445ea56911bc51ab5c19"/>
        </w:rPr>
        <w:t xml:space="preserve"> لحماية أنظمة خدمة الملاحة الراديوية الساتلية </w:t>
      </w:r>
      <w:r>
        <w:t>(RNSS)</w:t>
      </w:r>
      <w:r>
        <w:rPr pt14:Unid="654934e3a2db4be3a3fcca08f0ae73d1">
          <w:rtl pt14:Unid="1c216033d5114619be661cbbd3ae12ad"/>
        </w:rPr>
        <w:t xml:space="preserve"> العاملة فوق </w:t>
      </w:r>
      <w:r>
        <w:t>MHz 1 164</w:t>
      </w:r>
      <w:r>
        <w:rPr pt14:Unid="f4d5f112ba1e4e04b275aefddba7136e">
          <w:rtl pt14:Unid="b01030618c4748ffa18ef08a36f11842"/>
        </w:rPr>
        <w:t>، مع ملاحظة أن هناك استعراضاً جار ضمن قطاع الاتصالات الراديوية في الاتحاد الدولي للاتصالات بشأن مستقبلات نظام</w:t>
      </w:r>
      <w:r>
        <w:rPr pt14:Unid="d4f8694813cf4e53b5b16af39d2e91e7">
          <w:rFonts w:hint="cs" pt14:Unid="914f679673324e588269e7852e10df09"/>
          <w:rtl pt14:Unid="5ad1629b881a4c7884f78191825167bc"/>
        </w:rPr>
        <w:t> </w:t>
      </w:r>
      <w:r>
        <w:t>RNSS</w:t>
      </w:r>
      <w:r>
        <w:rPr pt14:Unid="a2950b2bbadc494ab2b828588f229491">
          <w:rtl pt14:Unid="c68ce6af178f452aa4662727ac945cda"/>
        </w:rPr>
        <w:t xml:space="preserve"> المستعملة لغير الطيران وأن نتائج هذا الاستعراض ينتظر أن تظهر في وقت مناسب للمؤتمر العالمي للاتصالات</w:t>
      </w:r>
      <w:r>
        <w:rPr pt14:Unid="5e547596df9e40449b4131e4dac7c147">
          <w:rFonts w:hint="cs" pt14:Unid="c60d60ba6545459eade37e856b12ca42"/>
          <w:rtl pt14:Unid="1e20a3e02a3d4b11ade073d890073cf8"/>
        </w:rPr>
        <w:t> </w:t>
      </w:r>
      <w:r>
        <w:rPr pt14:Unid="3407298ab9084924a2fb2676229d14e8">
          <w:rtl pt14:Unid="b993833e38c743398a2593d98c553530"/>
        </w:rPr>
        <w:t>الراديوية.</w:t>
      </w:r>
    </w:p>
    <w:p pt14:Unid="e1992b4455bb46e29d15693b80307b17">
      <w:pPr pt14:Unid="aff76ad1e404464393a3ba86f5be92d2">
        <w:pStyle w:val="Headingb" pt14:Unid="5823c1289d3d402f843a2d24ae272441"/>
        <w:rPr pt14:Unid="17314110edc847599459124e197864a0">
          <w:rtl pt14:Unid="3e4993a1c8994a6187aa49443f264db3"/>
        </w:rPr>
      </w:pPr>
      <w:r>
        <w:rPr pt14:Unid="978dd9fcc1d34fb18bb5693af16c81dd">
          <w:rFonts w:hint="cs" pt14:Unid="da12f7fd7b304dcda16304b2807cc3c9"/>
          <w:rtl pt14:Unid="dafbc268f3f049d69668760770219791"/>
        </w:rPr>
        <w:t>المقترحات</w:t>
      </w:r>
    </w:p>
    <w:p pt14:Unid="eb81171d0ece4617b57bec9e7e5511e5">
      <w:pPr pt14:Unid="f125a12410a940ea8404ece07e65fae9">
        <w:pStyle w:val="Proposal" pt14:Unid="14d7c551502c42b9bf3ddf9c2275a98c"/>
        <w:rPr pt14:Unid="1d91284574024fd7aa05a8f60b1b930f">
          <w:rtl pt14:Unid="cee81ed96aea40ed9e06d400e42f1a50"/>
          <w:lang w:bidi="ar-SA" pt14:Unid="b138680ead66442285cf35a3994b327e"/>
        </w:rPr>
      </w:pPr>
      <w:r>
        <w:t>MOD</w:t>
      </w:r>
      <w:r>
        <w:rPr pt14:Unid="5b1204ff0a2e42f69d348df34fbb4c62">
          <w:rFonts w:hint="cs" pt14:Unid="fa8b7e07ef8e48c985e6e178a4405669"/>
          <w:rtl pt14:Unid="84e73a41b4344865b61b4ec4129982e1"/>
        </w:rPr>
        <w:tab pt14:Unid="24c1c7eccbc2447eb294159dcf3b9f29"/>
      </w:r>
      <w:r>
        <w:rPr pt14:Unid="b013a59c61834bbdaf90e641688bbdc8">
          <w:rFonts w:ascii="Times New Roman" pt14:Unid="1b13fd57fc2a45bb9dabccb657e00eaf"/>
          <w:b w:val="0" pt14:Unid="46551bc24cf34a8287ca14a761773b4a"/>
        </w:rPr>
        <w:t>MEX/18A3/1</w:t>
      </w:r>
    </w:p>
    <w:p pt14:Unid="b578d57109d041b5b4fb76e3d2a17202">
      <w:pPr pt14:Unid="c5250097cdd44b71b16b0c420d798c16">
        <w:pStyle w:val="ResNo" pt14:Unid="b0443e0538dc4fad8d0010a26b81b3ee"/>
        <w:rPr pt14:Unid="30b3beedf6c44df0a0579857de8cf88a">
          <w:rtl pt14:Unid="0c69d81051a74c98b7232ffb02756c1d"/>
        </w:rPr>
      </w:pPr>
      <w:r>
        <w:rPr pt14:Unid="4fd96cb640cc442eba3f62a6b5cc3a34">
          <w:rtl pt14:Unid="240e998f58ef44a1b2bbb74b6633ec12"/>
        </w:rPr>
        <w:t xml:space="preserve">القـرار </w:t>
      </w:r>
      <w:del w:author="Open-Xml-PowerTools" w:id="0" w:date="2017-06-09T06:41:25.0570604-07:00">
        <w:r>
          <w:rPr pt14:Unid="4a7e1b575e044804af5b2757adf24728">
            <w:rStyle w:val="href" pt14:Unid="88a09fde60cc4217a14913d218a2f501"/>
          </w:rPr>
          <w:delText>417</w:delText>
        </w:r>
      </w:del>
      <w:del w:author="Open-Xml-PowerTools" w:id="1" w:date="2017-06-09T06:41:25.0570604-07:00">
        <w:r>
          <w:delText> (WRC</w:delText>
        </w:r>
      </w:del>
      <w:ins w:author="Open-Xml-PowerTools" w:id="2" w:date="2017-06-09T06:41:25.0570604-07:00">
        <w:r>
          <w:rPr pt14:Unid="c46cf41219ae46348556ce9b690b456b">
            <w:rStyle w:val="href" pt14:Unid="e01ed1f5b1184547a38a13b06be77838"/>
          </w:rPr>
          <w:t>417</w:t>
        </w:r>
      </w:ins>
      <w:ins w:author="Open-Xml-PowerTools" w:id="3" w:date="2017-06-09T06:41:25.0570604-07:00">
        <w:r>
          <w:t> (REV.WRC</w:t>
        </w:r>
      </w:ins>
      <w:r>
        <w:t>-</w:t>
      </w:r>
      <w:del w:author="Open-Xml-PowerTools" w:id="4" w:date="2017-06-09T06:41:25.0570604-07:00">
        <w:r>
          <w:delText>07)</w:delText>
        </w:r>
      </w:del>
      <w:ins w:author="Open-Xml-PowerTools" w:id="5" w:date="2017-06-09T06:41:25.0570604-07:00">
        <w:r>
          <w:t>12)</w:t>
        </w:r>
      </w:ins>
    </w:p>
    <w:p pt14:Unid="98266b0be5ee4959bab0a3ced34d671c">
      <w:pPr pt14:Unid="24f894fe595f42e288897d565a3b7475">
        <w:pStyle w:val="Restitel" pt14:Unid="5de7723de6864a6392c55f10edf71c34"/>
        <w:keepNext pt14:Unid="8e230b99a51449ab9b23c76d40a0716d"/>
        <w:rPr pt14:Unid="faf0ef8b24624c48afbc64f4e9ee2d2b">
          <w:rtl pt14:Unid="2e95441790be465e9f3e842f4b39c8a0"/>
        </w:rPr>
      </w:pPr>
      <w:r>
        <w:rPr pt14:Unid="0b56509ae89b4c1d9270bbcf079e9884">
          <w:rtl pt14:Unid="5fd381ad376744bf8b6bfcf09f61fa63"/>
        </w:rPr>
        <w:t xml:space="preserve">استعمال الخدمة المتنقلة للطيران </w:t>
      </w:r>
      <w:r>
        <w:t>(R)</w:t>
      </w:r>
      <w:r>
        <w:rPr pt14:Unid="90a1c4a5463042f99adbe8ab70a6216e">
          <w:rtl pt14:Unid="ff2d3d2120404d74a12811d503ca3c45"/>
        </w:rPr>
        <w:t xml:space="preserve"> للنطاق </w:t>
      </w:r>
      <w:r>
        <w:t>MHz 1 164-960</w:t>
      </w:r>
    </w:p>
    <w:p pt14:Unid="a80f475b129241d1a9171ec49b49a9ff">
      <w:pPr pt14:Unid="45a10c9959a64af59937d4bcda4029e7">
        <w:pStyle w:val="Normalaftertitle" pt14:Unid="c4b4e106a0cd40bfb32eba1685fad537"/>
        <w:spacing w:before="360" pt14:Unid="cfc26bcd90674229bc52c0ea3fba6606"/>
        <w:rPr pt14:Unid="4f5947254147450c8f300b3302d246e6">
          <w:rtl pt14:Unid="aa2a15c9e2d344d7b521bf2500328c85"/>
        </w:rPr>
      </w:pPr>
      <w:r>
        <w:rPr pt14:Unid="37574fe1dabf4eb4aa384d1f58f6435a">
          <w:rtl pt14:Unid="436da0329f3643e0a20757c1721a46f4"/>
        </w:rPr>
        <w:t xml:space="preserve">إن المؤتمر العالمي للاتصالات الراديوية (جنيف، </w:t>
      </w:r>
      <w:del w:author="Open-Xml-PowerTools" w:id="6" w:date="2017-06-09T06:41:25.0570604-07:00">
        <w:r>
          <w:delText>2007</w:delText>
        </w:r>
      </w:del>
      <w:del w:author="Open-Xml-PowerTools" w:id="7" w:date="2017-06-09T06:41:25.0570604-07:00">
        <w:r>
          <w:rPr pt14:Unid="ad72cf40ff9c44589f556eeb2c8cb018">
            <w:rtl pt14:Unid="9bd4bdb9d69e495a945c33dced69c82d"/>
          </w:rPr>
          <w:delText>)،</w:delText>
        </w:r>
      </w:del>
      <w:ins w:author="Open-Xml-PowerTools" w:id="8" w:date="2017-06-09T06:41:25.0570604-07:00">
        <w:r>
          <w:t>2012</w:t>
        </w:r>
      </w:ins>
      <w:ins w:author="Open-Xml-PowerTools" w:id="9" w:date="2017-06-09T06:41:25.0570604-07:00">
        <w:r>
          <w:rPr pt14:Unid="a7d6865e32424dc3b15e9ec54384ea84">
            <w:rtl pt14:Unid="7033a85f2eee4966b7486caa2e86b4c6"/>
          </w:rPr>
          <w:t>)،</w:t>
        </w:r>
      </w:ins>
    </w:p>
    <w:p pt14:Unid="1c1264433d874c1b8fc06ee15263f370">
      <w:pPr pt14:Unid="f0b6c1a6386c41799915405db0108dd5">
        <w:pStyle w:val="Call" pt14:Unid="f9b84f9bc9834a68ba3b72165cbb2f8f"/>
        <w:rPr pt14:Unid="2a3d39e936f44489b9a303b451410ccb">
          <w:rtl pt14:Unid="7a18b1d2fd5c47bf8518728320cd639b"/>
          <w:lang w:bidi="ar-EG" pt14:Unid="ec9508d27d744cdab1efa3f3dbe4931a"/>
        </w:rPr>
      </w:pPr>
      <w:r>
        <w:rPr pt14:Unid="802209967cab4cd0a54c1f0fd371ca14">
          <w:rtl pt14:Unid="8eb53b698b244c838cd2dfce3d9cf001"/>
          <w:lang w:bidi="ar-EG" pt14:Unid="e5e63f69b98347468bb1f658214c7c86"/>
        </w:rPr>
        <w:t>إذ يضع في اعتباره</w:t>
      </w:r>
    </w:p>
    <w:p pt14:Unid="692db5ca0dd54f719dfc8266e213f496">
      <w:pPr pt14:Unid="5f82dfd8ee2d4764be8a0bb946a57849">
        <w:rPr pt14:Unid="2af720ccfde84d98a97e8437967e47ca">
          <w:rtl pt14:Unid="ecdc8367a9ab4e769a0f17e18f63100c"/>
        </w:rPr>
      </w:pPr>
      <w:r>
        <w:rPr pt14:Unid="b20e7bf33b5440b8875df6414d8d8540">
          <w:i pt14:Unid="022a3176b4e14250b7274b0f4ae5d257"/>
          <w:iCs pt14:Unid="062403c24ad24c75a0900ec68dc945a6"/>
          <w:rtl pt14:Unid="43cbabd50dfe4ab0b112d0ed3c28c79e"/>
        </w:rPr>
        <w:t xml:space="preserve"> أ</w:t>
      </w:r>
      <w:r>
        <w:rPr pt14:Unid="dc1a7f51e2de4dc18bf3cc0ed42d75b2">
          <w:rFonts w:hint="cs" pt14:Unid="f8a492ff59c844fcb0a278ca67b39a37"/>
          <w:i pt14:Unid="beb3ee31c4324922b4e6619d3860d99a"/>
          <w:iCs pt14:Unid="bc27f9b0ae304455b01c3a16683829d5"/>
          <w:rtl pt14:Unid="27a1b251dc68461da00a0895ced5da53"/>
        </w:rPr>
        <w:t xml:space="preserve"> </w:t>
      </w:r>
      <w:r>
        <w:rPr pt14:Unid="e21d076d5f4c45c08bc3477fc2615f4d">
          <w:i pt14:Unid="e199b9cdfd404821845199b49ada5677"/>
          <w:iCs pt14:Unid="65214940cb67407f9c45fe813203c66c"/>
          <w:rtl pt14:Unid="df34da1887444f1ba83340df5780200c"/>
        </w:rPr>
        <w:t>)</w:t>
      </w:r>
      <w:r>
        <w:rPr pt14:Unid="da2f7798a3b2400281dfb2db9c3bd586">
          <w:rtl pt14:Unid="a60bb0bee98a43f99ca94086a2eb97b4"/>
        </w:rPr>
        <w:tab pt14:Unid="213aa98f67f74a99a775c1648e488149"/>
      </w:r>
      <w:r>
        <w:rPr pt14:Unid="f4ee276d4c1348ddb2d426ddb39cb39f">
          <w:rtl pt14:Unid="363956811ece4a0eb5de745275b6c97d"/>
        </w:rPr>
        <w:t xml:space="preserve">أن </w:t>
      </w:r>
      <w:del w:author="Open-Xml-PowerTools" w:id="10" w:date="2017-06-09T06:41:25.0570604-07:00">
        <w:r>
          <w:rPr pt14:Unid="e5915233abf44eebb01543004db74e4c">
            <w:rtl pt14:Unid="17a9930582024acd93faa244a64279f9"/>
          </w:rPr>
          <w:delText>هذا المؤتمر</w:delText>
        </w:r>
      </w:del>
      <w:ins w:author="Open-Xml-PowerTools" w:id="11" w:date="2017-06-09T06:41:25.0570604-07:00">
        <w:r>
          <w:rPr pt14:Unid="f4ee276d4c1348ddb2d426ddb39cb39f">
            <w:rtl pt14:Unid="363956811ece4a0eb5de745275b6c97d"/>
          </w:rPr>
          <w:t xml:space="preserve">المؤتمر العالمي للاتصالات الراديوية لعام </w:t>
        </w:r>
      </w:ins>
      <w:ins w:author="Open-Xml-PowerTools" w:id="12" w:date="2017-06-09T06:41:25.0570604-07:00">
        <w:r>
          <w:t>2007</w:t>
        </w:r>
      </w:ins>
      <w:r>
        <w:rPr pt14:Unid="579f986c59b1461f8167d4c211a993fe">
          <w:rtl pt14:Unid="f1dc1caf106a4bf1b7e2cef5b1dfe9c1"/>
        </w:rPr>
        <w:t xml:space="preserve"> وزَّع النطاق </w:t>
      </w:r>
      <w:r>
        <w:t>MHz 1 164</w:t>
      </w:r>
      <w:r>
        <w:noBreakHyphen pt14:Unid="e5a1269c93db44b3a7f61a2403a75971"/>
      </w:r>
      <w:r>
        <w:t>960</w:t>
      </w:r>
      <w:r>
        <w:rPr pt14:Unid="2a0596a7c71740828272bcb403d5bac9">
          <w:rtl pt14:Unid="26166e003a624ba4aa6289988231df52"/>
        </w:rPr>
        <w:t xml:space="preserve"> للخدمة المتنقلة للطيران</w:t>
      </w:r>
      <w:r>
        <w:rPr pt14:Unid="4d1786c6d3c744f489930406470e5e6b">
          <w:rFonts w:hint="cs" pt14:Unid="477d0bfd4d784e70b7b964cc13f76f18"/>
          <w:rtl pt14:Unid="06b61fcb4faa41ed9b630c30e48e51c3"/>
        </w:rPr>
        <w:t> </w:t>
      </w:r>
      <w:r>
        <w:t>(R)</w:t>
      </w:r>
      <w:r>
        <w:rPr pt14:Unid="e671af84f36d476c9d18da3ca6dade35">
          <w:rtl pt14:Unid="d8664651b5f34b1a9c2a6465883be388"/>
        </w:rPr>
        <w:t xml:space="preserve"> ليتيح نطاق التردد</w:t>
      </w:r>
      <w:r>
        <w:rPr pt14:Unid="60e5b93539e54b4b94fe2e0ae01ae0c9">
          <w:rFonts w:hint="cs" pt14:Unid="ec9cd77185ff40c58abfff9bf936dd30"/>
          <w:rtl pt14:Unid="185b0e7b982045aa90c29dc8f7470d67"/>
        </w:rPr>
        <w:t>ات</w:t>
      </w:r>
      <w:r>
        <w:rPr pt14:Unid="c16300e5280d47ba8feb8b72aa550494">
          <w:rtl pt14:Unid="4a59d50e2e364a918d7bf612efeb1fb6"/>
        </w:rPr>
        <w:t xml:space="preserve"> هذا للأنظمة الجديدة في هذه الخدمة مما يمكِّن من إجراء مزيد من التطورات التقنية والاستثمارات ونشر</w:t>
      </w:r>
      <w:r>
        <w:rPr pt14:Unid="52b09c61c3ac44658abe61efcbe80fc1">
          <w:rFonts w:hint="cs" pt14:Unid="07f35caaa91e49fe9782a9166794866e"/>
          <w:rtl pt14:Unid="881c84cc0c89447988f7ee7d06ce5cbb"/>
        </w:rPr>
        <w:t> </w:t>
      </w:r>
      <w:r>
        <w:rPr pt14:Unid="20d053296de04044badba0a8ca02ee82">
          <w:rtl pt14:Unid="e6fb0bdbbb2b42e0bd0bf4551356a25b"/>
        </w:rPr>
        <w:t>الأنظمة؛</w:t>
      </w:r>
    </w:p>
    <w:p pt14:Unid="960dfa8de4f04c65901c6f5a87f1e6b1">
      <w:pPr pt14:Unid="32b2f5fe39124f498f2668c1a12bc9c1">
        <w:rPr pt14:Unid="ed245d2a9997451491bb7b19dffcfa4f">
          <w:rtl pt14:Unid="289b9cb337ec4662b6dae6a83809fe66"/>
        </w:rPr>
      </w:pPr>
      <w:r>
        <w:rPr pt14:Unid="d77069fdbc2d423381c357e35b05b946">
          <w:i pt14:Unid="131660e18cbb437cbbda76612bcfe599"/>
          <w:iCs pt14:Unid="1fde8b873c5e43aa844db061f4e60b28"/>
          <w:rtl pt14:Unid="6466889de03c4e17967a718b4dc21510"/>
        </w:rPr>
        <w:t>ب)</w:t>
      </w:r>
      <w:r>
        <w:rPr pt14:Unid="cc7f22cdb81848fbb7f2aca836c51e58">
          <w:rtl pt14:Unid="f13909e9071c484e92ef30024e9caad8"/>
        </w:rPr>
        <w:tab pt14:Unid="8e61e969a50a4d649b7f0bfba8e84196"/>
      </w:r>
      <w:r>
        <w:rPr pt14:Unid="cf67e71146f0419d816740a1889996e9">
          <w:rtl pt14:Unid="11ba09eadb9d45baa6af1ea4f47b655d"/>
        </w:rPr>
        <w:t xml:space="preserve">التوزيع الحالي لنطاق الترددات </w:t>
      </w:r>
      <w:r>
        <w:t>MHz 1 164</w:t>
      </w:r>
      <w:r>
        <w:noBreakHyphen pt14:Unid="73124d7419574d6f8a7b5a05a6250c5e"/>
      </w:r>
      <w:r>
        <w:t>960</w:t>
      </w:r>
      <w:r>
        <w:rPr pt14:Unid="ce80e55b9ba64541965cac633920f832">
          <w:rtl pt14:Unid="795a02dcfe524841964243fedb963c12"/>
        </w:rPr>
        <w:t xml:space="preserve"> لخدمة الملاحة الراديوية للطيران</w:t>
      </w:r>
      <w:r>
        <w:rPr pt14:Unid="809df1e84faf446f97bc803181ed712f">
          <w:rFonts w:hint="cs" pt14:Unid="626003ddcefe4379be1887b1b3237e07"/>
          <w:rtl pt14:Unid="eb14e667d56c420f9ab2a74f3b66649c"/>
        </w:rPr>
        <w:t> </w:t>
      </w:r>
      <w:r>
        <w:t>(ARNS)</w:t>
      </w:r>
      <w:r>
        <w:rPr pt14:Unid="38943c0a24c443fb90ef76440c655c8c">
          <w:rtl pt14:Unid="04264db5d0694a57bd239f71a0732d5b"/>
        </w:rPr>
        <w:t>؛</w:t>
      </w:r>
    </w:p>
    <w:p pt14:Unid="c4b18df51ee64d6e953e98e3a490fd94">
      <w:pPr pt14:Unid="0218ce61c77841638ed8e842fba2f66d" pt14:Status="Deleted">
        <w:rPr pt14:Unid="ee40045990654e81baa824b19e9cb2aa">
          <w:del w:author="Open-Xml-PowerTools" w:id="13" w:date="2017-06-09T06:41:25.0570604-07:00"/>
          <w:rtl pt14:Unid="38665052e9714640af61629141d9256a"/>
        </w:rPr>
      </w:pPr>
      <w:del w:author="Open-Xml-PowerTools" w:id="14" w:date="2017-06-09T06:41:25.0570604-07:00">
        <w:r>
          <w:rPr pt14:Unid="0fb41b46623d4c5085cb838018377596">
            <w:i pt14:Unid="91311845edfa4513a7dd90f7899c0bd1"/>
            <w:iCs pt14:Unid="c577d31b722d49c8b52f9e2da26617d8"/>
            <w:rtl pt14:Unid="a7bced7af9124311822dd0b10fbfd3d9"/>
          </w:rPr>
          <w:delText>ج)</w:delText>
        </w:r>
      </w:del>
      <w:del w:author="Open-Xml-PowerTools" w:id="15" w:date="2017-06-09T06:41:25.0570604-07:00">
        <w:r>
          <w:rPr pt14:Unid="8bb856a702534690af4eadcc6ec19d8f">
            <w:rtl pt14:Unid="bd0616c310a64696a0a21e48acfbfe97"/>
          </w:rPr>
          <w:tab pt14:Status="Deleted"/>
        </w:r>
      </w:del>
      <w:del w:author="Open-Xml-PowerTools" w:id="16" w:date="2017-06-09T06:41:25.0570604-07:00">
        <w:r>
          <w:rPr pt14:Unid="19924acd86dd4fcfb2d146b59f70872e">
            <w:rtl pt14:Unid="fb4e0856f4194634bf9560ed56913047"/>
          </w:rPr>
          <w:delText xml:space="preserve">أن استعمال النطاق </w:delText>
        </w:r>
      </w:del>
      <w:del w:author="Open-Xml-PowerTools" w:id="17" w:date="2017-06-09T06:41:25.0570604-07:00">
        <w:r>
          <w:delText>MHz 1 215-960</w:delText>
        </w:r>
      </w:del>
      <w:del w:author="Open-Xml-PowerTools" w:id="18" w:date="2017-06-09T06:41:25.0570604-07:00">
        <w:r>
          <w:rPr pt14:Unid="2aa8e9bb282248fd83345a8157a3e1e8">
            <w:rtl pt14:Unid="df7e171b3d144cf4b937209270a92b89"/>
          </w:rPr>
          <w:delText xml:space="preserve"> لخدمة الملاحة الراديوية للطيران محجوز على أساس عالمي لتشغيل وتطوير المساعدات الإلكترونية المحمولة جوّاً لأغراض الملاحة الجوية وأي تسهيلات على سطح الأرض ترتبط بها ارتباطاً مباشراً بموجب الرقم </w:delText>
        </w:r>
      </w:del>
      <w:del w:author="Open-Xml-PowerTools" w:id="19" w:date="2017-06-09T06:41:25.0570604-07:00">
        <w:r>
          <w:rPr pt14:Unid="9f7b7fcf580f48829786086474434322">
            <w:b pt14:Unid="e9466f57458b4d159572eb04bad93bee"/>
            <w:bCs pt14:Unid="dff8b54325c548918a6b7f88fd5c3ecc"/>
          </w:rPr>
          <w:delText>328.5</w:delText>
        </w:r>
      </w:del>
      <w:del w:author="Open-Xml-PowerTools" w:id="20" w:date="2017-06-09T06:41:25.0570604-07:00">
        <w:r>
          <w:rPr pt14:Unid="6fb8953f93a84c23ba470c0e22610ae5">
            <w:rtl pt14:Unid="0ec0b6a602834f618bd0e845107700cb"/>
          </w:rPr>
          <w:delText>؛</w:delText>
        </w:r>
      </w:del>
    </w:p>
    <w:p pt14:Unid="36971a28df4448c4b5c9f828b5a24ec0">
      <w:pPr pt14:Unid="bc017b95b3a6429ca28f388b6e031298" pt14:Status="Deleted">
        <w:rPr pt14:Unid="7083146b519b4dd59e273111451bbcb2">
          <w:del w:author="Open-Xml-PowerTools" w:id="21" w:date="2017-06-09T06:41:25.0570604-07:00"/>
          <w:rtl pt14:Unid="2eb5237f603a4bb884bd2193e14f14d8"/>
        </w:rPr>
      </w:pPr>
      <w:del w:author="Open-Xml-PowerTools" w:id="22" w:date="2017-06-09T06:41:25.0570604-07:00">
        <w:r>
          <w:rPr pt14:Unid="febcfb1e6d9f4e67ae1241cb96c5829f">
            <w:i pt14:Unid="16a36950e536495aa9a1c093df2a0284"/>
            <w:iCs pt14:Unid="30300542ccfa4ce9ad8508bb9f18a32a"/>
            <w:rtl pt14:Unid="8621131fe07040ba859b157c281a6308"/>
          </w:rPr>
          <w:delText>د )</w:delText>
        </w:r>
      </w:del>
      <w:del w:author="Open-Xml-PowerTools" w:id="23" w:date="2017-06-09T06:41:25.0570604-07:00">
        <w:r>
          <w:rPr pt14:Unid="c00c52a7aa5d4469a5f2788fe083df4d">
            <w:i pt14:Unid="5c31a8b6087e4fa1b2c9ae9f9a4fab8b"/>
            <w:iCs pt14:Unid="2e5f5dead5cc4a239304a3c23fabf408"/>
            <w:rtl pt14:Unid="39af360ac0a64efc8098e2a7bbe5d8a5"/>
          </w:rPr>
          <w:tab pt14:Status="Deleted"/>
        </w:r>
      </w:del>
      <w:del w:author="Open-Xml-PowerTools" w:id="24" w:date="2017-06-09T06:41:25.0570604-07:00">
        <w:r>
          <w:rPr pt14:Unid="0b1c6a7f670c40388922514623c6376b">
            <w:rtl pt14:Unid="3ed8935be27b4dd3b8fec8d783fc8a22"/>
          </w:rPr>
          <w:delText>أنه يجري تطوير تكنولوجيات جديدة لدعم الاتصالات والملاحة الجوية، بما في ذلك تطبيقات مراقبة محمولة جوّاً وقائمة على الأرض؛</w:delText>
        </w:r>
      </w:del>
    </w:p>
    <w:p pt14:Unid="d8e66aa635764701899bed1e029a2974">
      <w:pPr pt14:Unid="512d12d76130442bb5eb1710ad37d3f4" pt14:Status="Deleted">
        <w:rPr pt14:Unid="7c1993c513c3481b88207fd0c25acf3c">
          <w:del w:author="Open-Xml-PowerTools" w:id="25" w:date="2017-06-09T06:41:25.0570604-07:00"/>
          <w:rtl pt14:Unid="19c28ac52dea4df5975a0c13386eae3b"/>
        </w:rPr>
      </w:pPr>
      <w:del w:author="Open-Xml-PowerTools" w:id="26" w:date="2017-06-09T06:41:25.0570604-07:00">
        <w:r>
          <w:rPr pt14:Unid="9a0e0f5932a24a9f810e51ba01aa13f1">
            <w:i pt14:Unid="2e72ca97d3d04824bad96bb5de0683ce"/>
            <w:iCs pt14:Unid="0d1ef0ff54ef4e7f850cd969e6d6a583"/>
            <w:rtl pt14:Unid="ba81344ce57847e99c1c318766b0c2fe"/>
          </w:rPr>
          <w:delText>ﻫ )</w:delText>
        </w:r>
      </w:del>
      <w:del w:author="Open-Xml-PowerTools" w:id="27" w:date="2017-06-09T06:41:25.0570604-07:00">
        <w:r>
          <w:rPr pt14:Unid="e986552b41254aa3a9d6069dc1066ece">
            <w:rtl pt14:Unid="d46af0516bf24c0b9c7429dc86b44046"/>
          </w:rPr>
          <w:tab pt14:Status="Deleted"/>
        </w:r>
      </w:del>
      <w:del w:author="Open-Xml-PowerTools" w:id="28" w:date="2017-06-09T06:41:25.0570604-07:00">
        <w:r>
          <w:rPr pt14:Unid="1fc498ffc5a14fd098ab36c9c2799863">
            <w:rtl pt14:Unid="4d7655e943af4d23917c7c6f3e844c0a"/>
          </w:rPr>
          <w:delText>أن القصد من هذا التوزيع الجديد هو دعم إدخال تطبيقات ومفاهيم في إدارة الحركة الجوية تتسم بكثافة البيانات ويمكنها دعم وصلات البيانات التي تحمل بيانات بالغة الأهمية لسلامة الطيران؛</w:delText>
        </w:r>
      </w:del>
    </w:p>
    <w:p pt14:Unid="b94676fbb69b49f8b40a506f3c48e985">
      <w:pPr pt14:Unid="0e4cebdf27cb4d26b0a7b9660d228966" pt14:Status="Deleted">
        <w:rPr pt14:Unid="2f2f1889535948f69813cfe619e03e4e">
          <w:del w:author="Open-Xml-PowerTools" w:id="29" w:date="2017-06-09T06:41:25.0570604-07:00"/>
          <w:rtl pt14:Unid="974b924f04b64adf98c43d7c6151626c"/>
        </w:rPr>
      </w:pPr>
      <w:del w:author="Open-Xml-PowerTools" w:id="30" w:date="2017-06-09T06:41:25.0570604-07:00">
        <w:r>
          <w:rPr pt14:Unid="56467e61e00c489bbcc6dbc407d31207">
            <w:i pt14:Unid="2d787df9f0564c969314bb2eaafc0dfd"/>
            <w:iCs pt14:Unid="919c14d2e25548de84b835513bba17b7"/>
            <w:rtl pt14:Unid="12018af0aa7e4dd6a89e6a9e24e7e096"/>
          </w:rPr>
          <w:delText>و )</w:delText>
        </w:r>
      </w:del>
      <w:del w:author="Open-Xml-PowerTools" w:id="31" w:date="2017-06-09T06:41:25.0570604-07:00">
        <w:r>
          <w:rPr pt14:Unid="fcdabc33b840420bb8f776efb6a2eca6">
            <w:rtl pt14:Unid="9f946febcf8e46d2a7913bc8c2f6d018"/>
          </w:rPr>
          <w:tab pt14:Status="Deleted"/>
        </w:r>
      </w:del>
      <w:del w:author="Open-Xml-PowerTools" w:id="32" w:date="2017-06-09T06:41:25.0570604-07:00">
        <w:r>
          <w:rPr pt14:Unid="caa8066127854238aa9d74cdad82f2ef">
            <w:rtl pt14:Unid="920c21e6442644b994bfd4dc7615e581"/>
          </w:rPr>
          <w:delText xml:space="preserve">أن نطاق التردد </w:delText>
        </w:r>
      </w:del>
      <w:del w:author="Open-Xml-PowerTools" w:id="33" w:date="2017-06-09T06:41:25.0570604-07:00">
        <w:r>
          <w:delText>MHz 1 164</w:delText>
        </w:r>
      </w:del>
      <w:del w:author="Open-Xml-PowerTools" w:id="34" w:date="2017-06-09T06:41:25.0570604-07:00">
        <w:r>
          <w:noBreakHyphen pt14:Status="Deleted"/>
        </w:r>
      </w:del>
      <w:del w:author="Open-Xml-PowerTools" w:id="35" w:date="2017-06-09T06:41:25.0570604-07:00">
        <w:r>
          <w:delText>960</w:delText>
        </w:r>
      </w:del>
      <w:del w:author="Open-Xml-PowerTools" w:id="36" w:date="2017-06-09T06:41:25.0570604-07:00">
        <w:r>
          <w:rPr pt14:Unid="58f0e8a3b0894bae89c4f312d8142856">
            <w:rtl pt14:Unid="05e1629eedea45338f01e6c5ddbd2cac"/>
          </w:rPr>
          <w:delText xml:space="preserve"> يستعمل في البلدان المذكورة في الرقم </w:delText>
        </w:r>
      </w:del>
      <w:del w:author="Open-Xml-PowerTools" w:id="37" w:date="2017-06-09T06:41:25.0570604-07:00">
        <w:r>
          <w:rPr pt14:Unid="f0cbddb8f9944ce59ad1fc17ff66e657">
            <w:b pt14:Unid="4ce75622aa804fb9ae17aa675c68742e"/>
            <w:bCs pt14:Unid="5ecce799c13643e8bb5c20381aa79691"/>
          </w:rPr>
          <w:delText>312.5</w:delText>
        </w:r>
      </w:del>
      <w:del w:author="Open-Xml-PowerTools" w:id="38" w:date="2017-06-09T06:41:25.0570604-07:00">
        <w:r>
          <w:rPr pt14:Unid="f4506d6b21754f049109b1af840c0516">
            <w:rtl pt14:Unid="95d6865eec87472aa283f1906bd81fc2"/>
          </w:rPr>
          <w:delText xml:space="preserve"> لأنظمة خدمة الملاحة الراديوية للطيران التي لم تضع لها منظمة الطيران المدني الدولي معايير وممارسات موصى بها ولم تنشر مثل هذه المعايير والممارسات؛</w:delText>
        </w:r>
      </w:del>
    </w:p>
    <w:p pt14:Unid="0bab8857a8dc4be98539db58bb4e7202">
      <w:pPr pt14:Unid="9e2f89c2f39d45a49cc531ad44d0b303" pt14:Status="Deleted">
        <w:rPr pt14:Unid="569dacee1ac64437912c604aaa41956d">
          <w:del w:author="Open-Xml-PowerTools" w:id="39" w:date="2017-06-09T06:41:25.0570604-07:00"/>
          <w:rtl pt14:Unid="f821f1a8d5d54265ab3fb7f837493d9e"/>
        </w:rPr>
      </w:pPr>
      <w:del w:author="Open-Xml-PowerTools" w:id="40" w:date="2017-06-09T06:41:25.0570604-07:00">
        <w:r>
          <w:rPr pt14:Unid="b350dd51a921458aae6e3edbb8b13a69">
            <w:i pt14:Unid="bb0daea760894e04a158be6d3857f3b7"/>
            <w:iCs pt14:Unid="b432fdfe9e8542d1b73a125e8773a6f5"/>
            <w:rtl pt14:Unid="8604c1a5887b46cd828038ed1a850b02"/>
          </w:rPr>
          <w:delText>ز)</w:delText>
        </w:r>
      </w:del>
      <w:del w:author="Open-Xml-PowerTools" w:id="41" w:date="2017-06-09T06:41:25.0570604-07:00">
        <w:r>
          <w:rPr pt14:Unid="357c6c3b364448f58568285e66b4a54f">
            <w:rtl pt14:Unid="d15b3b0c722949239e0d2cb7b85541cd"/>
          </w:rPr>
          <w:tab pt14:Status="Deleted"/>
        </w:r>
      </w:del>
      <w:del w:author="Open-Xml-PowerTools" w:id="42" w:date="2017-06-09T06:41:25.0570604-07:00">
        <w:r>
          <w:rPr pt14:Unid="77a79b7cbb2a480ba094b2cf754e226e">
            <w:rtl pt14:Unid="392726395efa44d2850d2d80c2aff967"/>
          </w:rPr>
          <w:delText xml:space="preserve">أن نطاق التردد </w:delText>
        </w:r>
      </w:del>
      <w:del w:author="Open-Xml-PowerTools" w:id="43" w:date="2017-06-09T06:41:25.0570604-07:00">
        <w:r>
          <w:delText>MHz 1 164</w:delText>
        </w:r>
      </w:del>
      <w:del w:author="Open-Xml-PowerTools" w:id="44" w:date="2017-06-09T06:41:25.0570604-07:00">
        <w:r>
          <w:noBreakHyphen pt14:Status="Deleted"/>
        </w:r>
      </w:del>
      <w:del w:author="Open-Xml-PowerTools" w:id="45" w:date="2017-06-09T06:41:25.0570604-07:00">
        <w:r>
          <w:delText>960</w:delText>
        </w:r>
      </w:del>
      <w:del w:author="Open-Xml-PowerTools" w:id="46" w:date="2017-06-09T06:41:25.0570604-07:00">
        <w:r>
          <w:rPr pt14:Unid="0d61a4528a9145dca76d3370b94b89d7">
            <w:rtl pt14:Unid="45c29e0152b64a3db45caa164443bf0f"/>
          </w:rPr>
          <w:delText xml:space="preserve"> يُستعمَل، بالإضافة إلى ذلك، من قِبل نظام غير خاضع لمنظمة الطيران المدني الدولي يعمل في خدمة الملاحة الراديوية للطيران له خصائص مماثلة لخصائص التجهيزات المعيارية لقياس المسافات لدى منظمة الطيران المدني الدولي؛</w:delText>
        </w:r>
      </w:del>
    </w:p>
    <w:p pt14:Unid="6d2ce18ec4c84a2baa78843a1f24ed35">
      <w:pPr pt14:Unid="85086b8643084967abe5d04babc1b822" pt14:Status="Deleted">
        <w:rPr pt14:Unid="51739b3c1b444816872403bb807a85e8">
          <w:del w:author="Open-Xml-PowerTools" w:id="47" w:date="2017-06-09T06:41:25.0570604-07:00"/>
          <w:rtl pt14:Unid="4755360e91fb4e97833aabc68878884e"/>
        </w:rPr>
      </w:pPr>
      <w:del w:author="Open-Xml-PowerTools" w:id="48" w:date="2017-06-09T06:41:25.0570604-07:00">
        <w:r>
          <w:rPr pt14:Unid="3badf71bb822472eaa5316e07b8208e7">
            <w:i pt14:Unid="976992a5ebf14af1b90fb4f3b54871f3"/>
            <w:iCs pt14:Unid="35fb9b8036dc4b74b15a798e1902ad81"/>
            <w:rtl pt14:Unid="44774cc4372b4852b3fa683fc96f3796"/>
          </w:rPr>
          <w:delText>ح)</w:delText>
        </w:r>
      </w:del>
      <w:del w:author="Open-Xml-PowerTools" w:id="49" w:date="2017-06-09T06:41:25.0570604-07:00">
        <w:r>
          <w:rPr pt14:Unid="a15ce54c3428491f85a976877aa42a20">
            <w:rtl pt14:Unid="17a2e6289dc14db4aaa21c629559aaa2"/>
          </w:rPr>
          <w:tab pt14:Status="Deleted"/>
        </w:r>
      </w:del>
      <w:del w:author="Open-Xml-PowerTools" w:id="50" w:date="2017-06-09T06:41:25.0570604-07:00">
        <w:r>
          <w:rPr pt14:Unid="c6b50a88c3c54259854351407324c99b">
            <w:rtl pt14:Unid="38c5a80306374445afc7f2ed4d687b16"/>
          </w:rPr>
          <w:delText>أن هذا التوزيع قد تم مع العلم بأنه تجري دراسات فيما يتعلق بالخصائص التقنية ومعايير التقاسم وإمكانيات التقاسم؛</w:delText>
        </w:r>
      </w:del>
    </w:p>
    <w:p pt14:Unid="30275baf00db4c3f96cf47035bc5531c">
      <w:pPr pt14:Unid="70ebf69d31414bb7bacee46a8c94a20c" pt14:Status="Deleted">
        <w:rPr pt14:Unid="ad3fdc89cb774ce6a869a73779a98c19">
          <w:del w:author="Open-Xml-PowerTools" w:id="51" w:date="2017-06-09T06:41:25.0570604-07:00"/>
          <w:rtl pt14:Unid="fe686e052a6e44dca673a6e66ca52271"/>
        </w:rPr>
      </w:pPr>
      <w:del w:author="Open-Xml-PowerTools" w:id="52" w:date="2017-06-09T06:41:25.0570604-07:00">
        <w:r>
          <w:rPr pt14:Unid="04c7f986077446a09089e9e8c946fcf5">
            <w:i pt14:Unid="3655db3c57f24861beb82a5ecc7444f8"/>
            <w:iCs pt14:Unid="0c916cf066c94c09b815447cb3d76150"/>
            <w:rtl pt14:Unid="8391ac718e2c4e96b952a96865af258e"/>
          </w:rPr>
          <w:delText>ط)</w:delText>
        </w:r>
      </w:del>
      <w:del w:author="Open-Xml-PowerTools" w:id="53" w:date="2017-06-09T06:41:25.0570604-07:00">
        <w:r>
          <w:rPr pt14:Unid="9e4b9454d5da4e6a927c83f86d2f2bec">
            <w:rtl pt14:Unid="1e47e5c04a754d44a52b6dd97cfd378c"/>
          </w:rPr>
          <w:tab pt14:Status="Deleted"/>
        </w:r>
      </w:del>
      <w:del w:author="Open-Xml-PowerTools" w:id="54" w:date="2017-06-09T06:41:25.0570604-07:00">
        <w:r>
          <w:rPr pt14:Unid="01d38afb889c4a129bccad34dd5b1034">
            <w:rtl pt14:Unid="2108886283f84819bd2aa20fa69a57e0"/>
          </w:rPr>
          <w:delText xml:space="preserve">أن نطاق التردد </w:delText>
        </w:r>
      </w:del>
      <w:del w:author="Open-Xml-PowerTools" w:id="55" w:date="2017-06-09T06:41:25.0570604-07:00">
        <w:r>
          <w:delText>MHz 137-117,975</w:delText>
        </w:r>
      </w:del>
      <w:del w:author="Open-Xml-PowerTools" w:id="56" w:date="2017-06-09T06:41:25.0570604-07:00">
        <w:r>
          <w:rPr pt14:Unid="62c5fba546e04b6bb5649d91624d6b1e">
            <w:rtl pt14:Unid="41296243072341788760a75b3185d185"/>
          </w:rPr>
          <w:delText xml:space="preserve"> الموزع حالياً للخدمة المتنقلة للطيران </w:delText>
        </w:r>
      </w:del>
      <w:del w:author="Open-Xml-PowerTools" w:id="57" w:date="2017-06-09T06:41:25.0570604-07:00">
        <w:r>
          <w:delText>(R)</w:delText>
        </w:r>
      </w:del>
      <w:del w:author="Open-Xml-PowerTools" w:id="58" w:date="2017-06-09T06:41:25.0570604-07:00">
        <w:r>
          <w:rPr pt14:Unid="7bf29542f61f4919b84c7c773d9defc9">
            <w:rtl pt14:Unid="07422c8143ae492a93baa102e54f7396"/>
          </w:rPr>
          <w:delText xml:space="preserve"> يصل إلى درجة التشبع في بعض مناطق العالم، ومن ثم فإن ذلك النطاق قد لا يتيسَّر لدعم اتصالات البيانات الإضافية متوسطة المدى وطويلة المدى؛</w:delText>
        </w:r>
      </w:del>
    </w:p>
    <w:p pt14:Unid="ed3ca5d66ddb4bda8834b6c1b07f95fb">
      <w:pPr pt14:Unid="477f68497745425e8fffed48444ac643" pt14:Status="Deleted">
        <w:rPr pt14:Unid="31fff459d2c746fbbb5cdf857a7da3e1">
          <w:del w:author="Open-Xml-PowerTools" w:id="59" w:date="2017-06-09T06:41:25.0570604-07:00"/>
          <w:rtl pt14:Unid="83c5f069f9df481491bc0f30dad467d8"/>
        </w:rPr>
      </w:pPr>
      <w:del w:author="Open-Xml-PowerTools" w:id="60" w:date="2017-06-09T06:41:25.0570604-07:00">
        <w:r>
          <w:rPr pt14:Unid="9a8cd27b141340349f158f3af552ab27">
            <w:i pt14:Unid="c3b868c7407148cf9c8bc51cda74ae9d"/>
            <w:iCs pt14:Unid="3e3532240b1c4e12921bc13bc5c0b5b8"/>
            <w:rtl pt14:Unid="65bb7bcc80dd422189700d6312dec504"/>
          </w:rPr>
          <w:delText>ي)</w:delText>
        </w:r>
      </w:del>
      <w:del w:author="Open-Xml-PowerTools" w:id="61" w:date="2017-06-09T06:41:25.0570604-07:00">
        <w:r>
          <w:rPr pt14:Unid="4130d2d0602945dc9388683c42c48442">
            <w:rtl pt14:Unid="4ea8f1c20ac247cfb6fa2db60edceebc"/>
          </w:rPr>
          <w:tab pt14:Status="Deleted"/>
        </w:r>
      </w:del>
      <w:del w:author="Open-Xml-PowerTools" w:id="62" w:date="2017-06-09T06:41:25.0570604-07:00">
        <w:r>
          <w:rPr pt14:Unid="8e22cbe7e2d041d9aa141b9a6dbc9d9c">
            <w:rtl pt14:Unid="bcdd8c9323de4eb2a9a4665a3903ebbc"/>
          </w:rPr>
          <w:delText xml:space="preserve">أن من الضروري توفير معلومات إضافية عن التكنولوجيات الجديدة التي سوف تستعمل، عدا نظام الخدمة المتنقلة للطيران </w:delText>
        </w:r>
      </w:del>
      <w:del w:author="Open-Xml-PowerTools" w:id="63" w:date="2017-06-09T06:41:25.0570604-07:00">
        <w:r>
          <w:delText>(R)</w:delText>
        </w:r>
      </w:del>
      <w:del w:author="Open-Xml-PowerTools" w:id="64" w:date="2017-06-09T06:41:25.0570604-07:00">
        <w:r>
          <w:rPr pt14:Unid="aebadc42ff3d4c37b05b38ee16b9bc57">
            <w:rtl pt14:Unid="04328931064a425d8fe0ee23a6c07060"/>
          </w:rPr>
          <w:delText xml:space="preserve"> المحدَّد في الفقرة </w:delText>
        </w:r>
      </w:del>
      <w:del w:author="Open-Xml-PowerTools" w:id="65" w:date="2017-06-09T06:41:25.0570604-07:00">
        <w:r>
          <w:rPr pt14:Unid="85cb2b2acad04af28e1e0127072c11e4">
            <w:i pt14:Unid="756c6323b1414dbb856bb0d483f308a1"/>
            <w:iCs pt14:Unid="4e5923bc12b0486e85c155ac4da23cd4"/>
            <w:rtl pt14:Unid="d2feaf2059934a9bbf3be1591916d612"/>
          </w:rPr>
          <w:delText>ج)</w:delText>
        </w:r>
      </w:del>
      <w:del w:author="Open-Xml-PowerTools" w:id="66" w:date="2017-06-09T06:41:25.0570604-07:00">
        <w:r>
          <w:rPr pt14:Unid="3bfde366e97044598c45dcc7f3c803f7">
            <w:rtl pt14:Unid="7156fd79ba704f22bfbb5c58d1b65dc1"/>
          </w:rPr>
          <w:delText xml:space="preserve"> من </w:delText>
        </w:r>
      </w:del>
      <w:del w:author="Open-Xml-PowerTools" w:id="67" w:date="2017-06-09T06:41:25.0570604-07:00">
        <w:r>
          <w:rPr pt14:Unid="2cda71bbb28944008e0648d2cf9eb5cd">
            <w:i pt14:Unid="821261c24163482b80c262da71e12c48"/>
            <w:iCs pt14:Unid="96b4bbaa558a48168c6b1aa22fa58e96"/>
            <w:rtl pt14:Unid="3687d253017d48059f50e44a35fa9138"/>
          </w:rPr>
          <w:delText>"إذ يدرك"</w:delText>
        </w:r>
      </w:del>
      <w:del w:author="Open-Xml-PowerTools" w:id="68" w:date="2017-06-09T06:41:25.0570604-07:00">
        <w:r>
          <w:rPr pt14:Unid="fc6d55c2077c442cb6e4582f9445d744">
            <w:rtl pt14:Unid="6c8f6bb3a5494ea6be05b78f2f229db9"/>
          </w:rPr>
          <w:delText xml:space="preserve">، ومقدار الطيف المطلوب والخصائص وإمكانيات/شروط التقاسم. ولذلك، يلزم إجراء دراسات على وجه السرعة بشأن أنظمة الخدمة المتنقلة للطيران </w:delText>
        </w:r>
      </w:del>
      <w:del w:author="Open-Xml-PowerTools" w:id="69" w:date="2017-06-09T06:41:25.0570604-07:00">
        <w:r>
          <w:delText>(R)</w:delText>
        </w:r>
      </w:del>
      <w:del w:author="Open-Xml-PowerTools" w:id="70" w:date="2017-06-09T06:41:25.0570604-07:00">
        <w:r>
          <w:rPr pt14:Unid="830ca4234d82467ab46fba97eeeaebf7">
            <w:rtl pt14:Unid="2dfde37830d245ae8f29a17849f301f0"/>
          </w:rPr>
          <w:delText xml:space="preserve"> التي ستُستعمل، وكذلك مقدار الطيف المطلوب والخصائص وشروط التقاسم مع أنظمة خدمة الملاحة الراديوية للطيران،</w:delText>
        </w:r>
      </w:del>
    </w:p>
    <w:p pt14:Unid="da4af366cb704a30b70479ce34ded03a">
      <w:pPr pt14:Unid="75025c87e3aa42fdb31d5a9951f957f8" pt14:Status="Inserted">
        <w:rPr pt14:Unid="3f18417d9ff54899b8c7aec39bd53f46">
          <w:ins w:author="Open-Xml-PowerTools" w:id="71" w:date="2017-06-09T06:41:25.0570604-07:00"/>
          <w:rtl pt14:Unid="bcea1455a5564eecbb490208eafa350b"/>
        </w:rPr>
      </w:pPr>
      <w:ins w:author="Open-Xml-PowerTools" w:id="72" w:date="2017-06-09T06:41:25.0570604-07:00">
        <w:r>
          <w:rPr pt14:Unid="e674294faa364e07a01d4ff41a95d443">
            <w:i pt14:Unid="f11ef9b3d8b14f778e915788691f2f4f"/>
            <w:iCs pt14:Unid="df5014168be9455d836ff17c762650a9"/>
            <w:rtl pt14:Unid="d93f27db95774fb6863040d9c87e367b"/>
          </w:rPr>
          <w:t>ج)</w:t>
        </w:r>
      </w:ins>
      <w:ins w:author="Open-Xml-PowerTools" w:id="73" w:date="2017-06-09T06:41:25.0570604-07:00">
        <w:r>
          <w:rPr pt14:Unid="6fcb8a44728d489a836517ee3b30fedc">
            <w:i pt14:Unid="fe6c83ea7cb14c3686969991a855baab"/>
            <w:iCs pt14:Unid="2de3e9fdb7a6463192b910cbd6ea102a"/>
            <w:rtl pt14:Unid="3efaab21b1a24522b399a0fe709ea250"/>
          </w:rPr>
          <w:tab pt14:Status="Inserted"/>
        </w:r>
      </w:ins>
      <w:ins w:author="Open-Xml-PowerTools" w:id="74" w:date="2017-06-09T06:41:25.0570604-07:00">
        <w:r>
          <w:rPr pt14:Unid="f01073d4fcd64247b3913bdb2dc32dbf">
            <w:rtl pt14:Unid="dcc1c01e983c4ec7a6d05acfc8a8fcc4"/>
          </w:rPr>
          <w:t>أنه يجري تطوير تكنولوجيات جديدة لدعم الاتصالات والملاحة الجوية، بما في ذلك تطبيقات مراقبة محمولة جوّاً وقائمة على الأرض؛</w:t>
        </w:r>
      </w:ins>
    </w:p>
    <w:p pt14:Unid="434b2d4e65f24a589b54adc60db20752">
      <w:pPr pt14:Unid="648e0a99b5ba4093afdd12bd9c211be2" pt14:Status="Inserted">
        <w:rPr pt14:Unid="33c797208a4c413f914fcfc703f1c33f">
          <w:ins w:author="Open-Xml-PowerTools" w:id="75" w:date="2017-06-09T06:41:25.0570604-07:00"/>
          <w:rtl pt14:Unid="1ef3f39f6be04e0486ef3c957cb4db11"/>
        </w:rPr>
      </w:pPr>
      <w:ins w:author="Open-Xml-PowerTools" w:id="76" w:date="2017-06-09T06:41:25.0570604-07:00">
        <w:r>
          <w:rPr pt14:Unid="a15d0bce29a44f6ca7455ae03f672dd9">
            <w:i pt14:Unid="26deb2f788d94790bbebf54d8233f248"/>
            <w:iCs pt14:Unid="1b107113b9cf4973ab2d2aaaecf71318"/>
            <w:rtl pt14:Unid="1013144348c34d99b9eba208566e9f6f"/>
          </w:rPr>
          <w:t>د)</w:t>
        </w:r>
      </w:ins>
      <w:ins w:author="Open-Xml-PowerTools" w:id="77" w:date="2017-06-09T06:41:25.0570604-07:00">
        <w:r>
          <w:rPr pt14:Unid="95738e05ac4b4d7184b7ce635eedcff9">
            <w:rtl pt14:Unid="bf65bf8a139a401890467da8c412621a"/>
          </w:rPr>
          <w:tab pt14:Status="Inserted"/>
        </w:r>
      </w:ins>
      <w:ins w:author="Open-Xml-PowerTools" w:id="78" w:date="2017-06-09T06:41:25.0570604-07:00">
        <w:r>
          <w:rPr pt14:Unid="ae329ecf7f934f0d94324dd0087be56d">
            <w:rtl pt14:Unid="36b171f3d59645a5acdf10c06a260a0e"/>
          </w:rPr>
          <w:t xml:space="preserve">أن القصد من توزيع نطاق التردد </w:t>
        </w:r>
      </w:ins>
      <w:ins w:author="Open-Xml-PowerTools" w:id="79" w:date="2017-06-09T06:41:25.0570604-07:00">
        <w:r>
          <w:t>MHz 1 164</w:t>
        </w:r>
      </w:ins>
      <w:ins w:author="Open-Xml-PowerTools" w:id="80" w:date="2017-06-09T06:41:25.0570604-07:00">
        <w:r>
          <w:noBreakHyphen pt14:Status="Inserted"/>
        </w:r>
      </w:ins>
      <w:ins w:author="Open-Xml-PowerTools" w:id="81" w:date="2017-06-09T06:41:25.0570604-07:00">
        <w:r>
          <w:t>960</w:t>
        </w:r>
      </w:ins>
      <w:ins w:author="Open-Xml-PowerTools" w:id="82" w:date="2017-06-09T06:41:25.0570604-07:00">
        <w:r>
          <w:rPr pt14:Unid="d5afc4c39cdf4976a8e5c9181e36aa33">
            <w:rtl pt14:Unid="28cde1667f81471d9c28c21a8c1cd2d4"/>
          </w:rPr>
          <w:t xml:space="preserve"> للخدمة المتنقلة للطيران </w:t>
        </w:r>
      </w:ins>
      <w:ins w:author="Open-Xml-PowerTools" w:id="83" w:date="2017-06-09T06:41:25.0570604-07:00">
        <w:r>
          <w:t>(R)</w:t>
        </w:r>
      </w:ins>
      <w:ins w:author="Open-Xml-PowerTools" w:id="84" w:date="2017-06-09T06:41:25.0570604-07:00">
        <w:r>
          <w:rPr pt14:Unid="0803ed1d3eaa43ff9262379b43cfbe5b">
            <w:rtl pt14:Unid="39a19be6dff24743904685851f963be1"/>
          </w:rPr>
          <w:t xml:space="preserve"> هو دعم إدخال تطبيقات ومفاهيم في إدارة الحركة الجوية تتسم بكثافة البيانات ويمكنها دعم وصلات البيانات التي تحمل بيانات بالغة الأهمية لسلامة الطيران؛</w:t>
        </w:r>
      </w:ins>
    </w:p>
    <w:p pt14:Unid="e918986d967e4cd8b2d4f878a694ae25">
      <w:pPr pt14:Unid="652b74e13a9840348a41eca5ef2bda68" pt14:Status="Inserted">
        <w:rPr pt14:Unid="438b0bdc87604ab297aff21c2b2395da">
          <w:ins w:author="Open-Xml-PowerTools" w:id="85" w:date="2017-06-09T06:41:25.0570604-07:00"/>
          <w:rtl pt14:Unid="c6f916a2d9874a5a8bcc931cc2eb7f25"/>
        </w:rPr>
      </w:pPr>
      <w:ins w:author="Open-Xml-PowerTools" w:id="86" w:date="2017-06-09T06:41:25.0570604-07:00">
        <w:r>
          <w:rPr pt14:Unid="da0a69f3485545a187f9f7d7985ba29b">
            <w:i pt14:Unid="a2d18e864b26405a8d4ea297cb0bcc49"/>
            <w:iCs pt14:Unid="e79d7d2a55e94391952451c0eb7cf3fa"/>
            <w:rtl pt14:Unid="033f482c57754f72a8500fc81597b910"/>
          </w:rPr>
          <w:t>ﻫ)</w:t>
        </w:r>
      </w:ins>
      <w:ins w:author="Open-Xml-PowerTools" w:id="87" w:date="2017-06-09T06:41:25.0570604-07:00">
        <w:r>
          <w:rPr pt14:Unid="dfc7e829f46d4431b0c692f07505531d">
            <w:rtl pt14:Unid="bb4d4f5301f745f68459c5fff2bd8c44"/>
          </w:rPr>
          <w:tab pt14:Status="Inserted"/>
        </w:r>
      </w:ins>
      <w:ins w:author="Open-Xml-PowerTools" w:id="88" w:date="2017-06-09T06:41:25.0570604-07:00">
        <w:r>
          <w:rPr pt14:Unid="565c24fb0aae4b3cb0a57340e2935437">
            <w:rtl pt14:Unid="c305e3b7b5494f9d962e4f34f1c1d0ec"/>
          </w:rPr>
          <w:t xml:space="preserve">أن نطاق التردد </w:t>
        </w:r>
      </w:ins>
      <w:ins w:author="Open-Xml-PowerTools" w:id="89" w:date="2017-06-09T06:41:25.0570604-07:00">
        <w:r>
          <w:t>MHz 1 164</w:t>
        </w:r>
      </w:ins>
      <w:ins w:author="Open-Xml-PowerTools" w:id="90" w:date="2017-06-09T06:41:25.0570604-07:00">
        <w:r>
          <w:noBreakHyphen pt14:Status="Inserted"/>
        </w:r>
      </w:ins>
      <w:ins w:author="Open-Xml-PowerTools" w:id="91" w:date="2017-06-09T06:41:25.0570604-07:00">
        <w:r>
          <w:t>960</w:t>
        </w:r>
      </w:ins>
      <w:ins w:author="Open-Xml-PowerTools" w:id="92" w:date="2017-06-09T06:41:25.0570604-07:00">
        <w:r>
          <w:rPr pt14:Unid="f0115edeacf64bab85ec93bc12b7be69">
            <w:rtl pt14:Unid="d7054e2f24a840c39ee25c803d57c565"/>
          </w:rPr>
          <w:t xml:space="preserve"> يستعمل في البلدان المذكورة في الرقم </w:t>
        </w:r>
      </w:ins>
      <w:ins w:author="Open-Xml-PowerTools" w:id="93" w:date="2017-06-09T06:41:25.0570604-07:00">
        <w:r>
          <w:rPr pt14:Unid="a9e63befe06b493eae389c69354b4f68">
            <w:b pt14:Unid="f5a831fab69a4f39b43e7fc43ab7d1c5"/>
            <w:bCs pt14:Unid="cbb58065741949479e8410bf02fa8e56"/>
          </w:rPr>
          <w:t>312.5</w:t>
        </w:r>
      </w:ins>
      <w:ins w:author="Open-Xml-PowerTools" w:id="94" w:date="2017-06-09T06:41:25.0570604-07:00">
        <w:r>
          <w:rPr pt14:Unid="175e45b9708c4dcd9f348b6b44acc533">
            <w:rtl pt14:Unid="bc3bc08a8ea4406985c38a2efe50daae"/>
          </w:rPr>
          <w:t xml:space="preserve"> لأنظمة خدمة الملاحة الراديوية للطيران التي لم تضع لها منظمة الطيران المدني الدولي معايير وممارسات موصى بها ولم تنشر مثل هذه المعايير والممارسات؛</w:t>
        </w:r>
      </w:ins>
    </w:p>
    <w:p pt14:Unid="db90a46c17804f8f8047fd78ed7fa9b1">
      <w:pPr pt14:Unid="f02a9be74d70434d897293a08d2fb89b" pt14:Status="Inserted">
        <w:rPr pt14:Unid="cc7cf46920a14d18b5ed6780d867a8b8">
          <w:ins w:author="Open-Xml-PowerTools" w:id="95" w:date="2017-06-09T06:41:25.0570604-07:00"/>
          <w:rtl pt14:Unid="ff05706641264decb349c43b0011feac"/>
        </w:rPr>
      </w:pPr>
      <w:ins w:author="Open-Xml-PowerTools" w:id="96" w:date="2017-06-09T06:41:25.0570604-07:00">
        <w:r>
          <w:rPr pt14:Unid="1469ef0c5c9e403ca8b1323ff67662e7">
            <w:i pt14:Unid="3f3bafb274884387ada90ad04fe0fdb8"/>
            <w:iCs pt14:Unid="961b29ef161348f89a26ad04326791cc"/>
            <w:rtl pt14:Unid="468d5fa305ab42fcaf000fe3ed16c3d8"/>
          </w:rPr>
          <w:t>و)</w:t>
        </w:r>
      </w:ins>
      <w:ins w:author="Open-Xml-PowerTools" w:id="97" w:date="2017-06-09T06:41:25.0570604-07:00">
        <w:r>
          <w:rPr pt14:Unid="ea4eb31e1b4b471387e025830a54b33a">
            <w:rtl pt14:Unid="6247c4085518448f9fc2d6c258de8858"/>
          </w:rPr>
          <w:tab pt14:Status="Inserted"/>
        </w:r>
      </w:ins>
      <w:ins w:author="Open-Xml-PowerTools" w:id="98" w:date="2017-06-09T06:41:25.0570604-07:00">
        <w:r>
          <w:rPr pt14:Unid="f8b334da75324c5b8d9bf8c0e9149214">
            <w:rtl pt14:Unid="1baefad4e4a44d9a8b03b9ef8818fb3d"/>
          </w:rPr>
          <w:t xml:space="preserve">أن نطاق التردد </w:t>
        </w:r>
      </w:ins>
      <w:ins w:author="Open-Xml-PowerTools" w:id="99" w:date="2017-06-09T06:41:25.0570604-07:00">
        <w:r>
          <w:t>MHz 1 164</w:t>
        </w:r>
      </w:ins>
      <w:ins w:author="Open-Xml-PowerTools" w:id="100" w:date="2017-06-09T06:41:25.0570604-07:00">
        <w:r>
          <w:noBreakHyphen pt14:Status="Inserted"/>
        </w:r>
      </w:ins>
      <w:ins w:author="Open-Xml-PowerTools" w:id="101" w:date="2017-06-09T06:41:25.0570604-07:00">
        <w:r>
          <w:t>960</w:t>
        </w:r>
      </w:ins>
      <w:ins w:author="Open-Xml-PowerTools" w:id="102" w:date="2017-06-09T06:41:25.0570604-07:00">
        <w:r>
          <w:rPr pt14:Unid="e2c09a65273441e9a80f987e4c70574c">
            <w:rtl pt14:Unid="0e669353b6b048fa91b977b76385fbf1"/>
          </w:rPr>
          <w:t xml:space="preserve"> يُستعمَل، بالإضافة إلى ذلك، من قِبل نظام غير خاضع لمنظمة الطيران المدني الدولي يعمل في خدمة الملاحة الراديوية للطيران له خصائص مماثلة لخصائص التجهيزات المعيارية لقياس المسافات لدى منظمة الطيران المدني الدولي،</w:t>
        </w:r>
      </w:ins>
    </w:p>
    <w:p pt14:Unid="c0605ecf3b0d408bbb686e1ee6be68ba">
      <w:pPr pt14:Unid="cde66aff3ee445858248791069754e57" pt14:Status="Inserted">
        <w:rPr pt14:Unid="32b31c97997a4efd8376bc98d7c792eb">
          <w:ins w:author="Open-Xml-PowerTools" w:id="103" w:date="2017-06-09T06:41:25.0570604-07:00"/>
          <w:rtl pt14:Unid="4994c166c53c46518c8193dd9d2d285c"/>
        </w:rPr>
      </w:pPr>
    </w:p>
    <w:p pt14:Unid="baff8e6399334d94925741876e6b2fbc">
      <w:pPr pt14:Unid="ba94fb5e671e4c67810fe4eb913a4f40">
        <w:pStyle w:val="Call" pt14:Unid="dd63769df4e5449ca27fd4b8aa5117d0"/>
        <w:tabs pt14:Unid="32c8a11f5f524605ab42d5d6ca98698a">
          <w:tab w:val="left" w:pos="8011" pt14:Unid="811601a0769d4cf4815851620c94fb5a"/>
        </w:tabs>
        <w:rPr pt14:Unid="3a166099489d4123973910f9e552ca87">
          <w:rtl pt14:Unid="f1998f11250545b699fe24e23a06c34f"/>
          <w:lang w:bidi="ar-EG" pt14:Unid="ce17b7b6d9e34d54ad1feaa9bbbc3f1b"/>
        </w:rPr>
      </w:pPr>
      <w:r>
        <w:rPr pt14:Unid="a4a7382356034bcb8df27e28ef8193da">
          <w:rtl pt14:Unid="620a705e92c5404090265f90c2811df3"/>
          <w:lang w:bidi="ar-EG" pt14:Unid="42fa5e9f1b144bd3aa4d5a540a2d2bba"/>
        </w:rPr>
        <w:t>وإذ يدرك</w:t>
      </w:r>
    </w:p>
    <w:p pt14:Unid="6c74f9db42914c45b8d977f869c99ac6">
      <w:pPr pt14:Unid="2cc90f5b2455456c9a4f7ba54276ebba" pt14:Status="Deleted">
        <w:rPr pt14:Unid="8aa33fcd26a24b85be68e22dd6aadedf">
          <w:del w:author="Open-Xml-PowerTools" w:id="104" w:date="2017-06-09T06:41:25.0570604-07:00"/>
          <w:rtl pt14:Unid="81d4768ccf4547579c006289ac5a68fd"/>
        </w:rPr>
      </w:pPr>
      <w:del w:author="Open-Xml-PowerTools" w:id="105" w:date="2017-06-09T06:41:25.0570604-07:00">
        <w:r>
          <w:rPr pt14:Unid="ba4bb54ca1664b31ae2904f605e18f49">
            <w:i pt14:Unid="35ef2d901f5841ac904d98ce1c93fe76"/>
            <w:iCs pt14:Unid="4a28bc13968d457cb19536027e490907"/>
            <w:rtl pt14:Unid="0925abbca29749539c82d10277058256"/>
          </w:rPr>
          <w:delText xml:space="preserve"> أ)</w:delText>
        </w:r>
      </w:del>
      <w:del w:author="Open-Xml-PowerTools" w:id="106" w:date="2017-06-09T06:41:25.0570604-07:00">
        <w:r>
          <w:rPr pt14:Unid="99caa6238ccf469082b45b4f5a996efd">
            <w:rtl pt14:Unid="89f67ebe77084e5593405ba6a6ac7f5c"/>
          </w:rPr>
          <w:tab pt14:Status="Deleted"/>
        </w:r>
      </w:del>
      <w:del w:author="Open-Xml-PowerTools" w:id="107" w:date="2017-06-09T06:41:25.0570604-07:00">
        <w:r>
          <w:rPr pt14:Unid="280a10e9a76b444882aab5efb4b17bb3">
            <w:rtl pt14:Unid="ae8f6287ed1846aa9210f94b375ceeae"/>
          </w:rPr>
          <w:delText xml:space="preserve">ضرورة إعطاء الأسبقية لأنظمة خدمة الملاحة الراديوية للطيران العاملة في النطاق </w:delText>
        </w:r>
      </w:del>
      <w:del w:author="Open-Xml-PowerTools" w:id="108" w:date="2017-06-09T06:41:25.0570604-07:00">
        <w:r>
          <w:delText>MHz 1 164-960</w:delText>
        </w:r>
      </w:del>
      <w:del w:author="Open-Xml-PowerTools" w:id="109" w:date="2017-06-09T06:41:25.0570604-07:00">
        <w:r>
          <w:rPr pt14:Unid="831e852f25c44bac8a4366fd3c633f7b">
            <w:rtl pt14:Unid="e42e234990c945428e3eca718665fb3c"/>
          </w:rPr>
          <w:delText>؛</w:delText>
        </w:r>
      </w:del>
    </w:p>
    <w:p pt14:Unid="ab09bb55767142269b8824077110da57">
      <w:pPr pt14:Unid="b2fd10760c074b779deb07d36495fbdd">
        <w:rPr pt14:Unid="daf54b090cb24436b61883dc0eabe5e8">
          <w:rtl pt14:Unid="fd793bf5bf214c5291244849d87d0f59"/>
        </w:rPr>
      </w:pPr>
      <w:del w:author="Open-Xml-PowerTools" w:id="110" w:date="2017-06-09T06:41:25.0570604-07:00">
        <w:r>
          <w:rPr pt14:Unid="6284a78fdc0c4db08d5db77d56482497">
            <w:i pt14:Unid="11cd971edc0247b6a85d53693def2475"/>
            <w:iCs pt14:Unid="06605380e4c046708f504731b802749c"/>
            <w:rtl pt14:Unid="97b5099f22cf42c0a747cb2cb24f9b6d"/>
          </w:rPr>
          <w:delText>ب)</w:delText>
        </w:r>
      </w:del>
      <w:ins w:author="Open-Xml-PowerTools" w:id="111" w:date="2017-06-09T06:41:25.0570604-07:00">
        <w:r>
          <w:rPr pt14:Unid="65494bc610b046b0bab5dddce7841285">
            <w:i pt14:Unid="355ea25f843442dd91618c43021b6e5e"/>
            <w:iCs pt14:Unid="cfd88bfd15f348948af4e655c215f707"/>
            <w:rtl pt14:Unid="918f576939c44ccdb545b6a2b13b993f"/>
          </w:rPr>
          <w:t xml:space="preserve"> أ</w:t>
        </w:r>
      </w:ins>
      <w:ins w:author="Open-Xml-PowerTools" w:id="112" w:date="2017-06-09T06:41:25.0570604-07:00">
        <w:r>
          <w:rPr pt14:Unid="4a1fd5348fa645faa7fc815bc1237de7">
            <w:rFonts w:hint="cs" pt14:Unid="fbc84252e8d54db0a61a811a7bb337d4"/>
            <w:i pt14:Unid="b8f949b19ffa4155bd207bb4673a8f84"/>
            <w:iCs pt14:Unid="d1cef1ea7a2e48aeb5b85e744c545496"/>
            <w:rtl pt14:Unid="ac1f61e6902f4f50a39e7280368e2d77"/>
          </w:rPr>
          <w:t xml:space="preserve"> </w:t>
        </w:r>
      </w:ins>
      <w:ins w:author="Open-Xml-PowerTools" w:id="113" w:date="2017-06-09T06:41:25.0570604-07:00">
        <w:r>
          <w:rPr pt14:Unid="b886374a1a7644aa802e5652af9032b7">
            <w:i pt14:Unid="b993c1d974b14efc943a820877bd47f7"/>
            <w:iCs pt14:Unid="7834da9c9e4e410ba9d3fd839f24eed9"/>
            <w:rtl pt14:Unid="2a327cb30c634b75aea283634cf98bf1"/>
          </w:rPr>
          <w:t>)</w:t>
        </w:r>
      </w:ins>
      <w:r>
        <w:rPr pt14:Unid="1fb766c4bae044e4a1826f113b43eb3f">
          <w:rtl pt14:Unid="e19ba5a4fecb455aa0a5c29f91563437"/>
        </w:rPr>
        <w:tab pt14:Unid="afada42b18d344feaebf61d39d9ec934"/>
      </w:r>
      <w:r>
        <w:rPr pt14:Unid="d59cf9092deb4fdb9da98e347ca76edd">
          <w:rtl pt14:Unid="d28d92da3483475e987e9500f01bdd67"/>
        </w:rPr>
        <w:t>أن الملحق</w:t>
      </w:r>
      <w:r>
        <w:rPr pt14:Unid="1b79479af95641f3a1203eacc3511e6c">
          <w:rFonts w:hint="cs" pt14:Unid="66802e3a4b474aee9835f7c4d15629c3"/>
          <w:rtl pt14:Unid="40d178128db740d2a9cacb563fccc66e"/>
        </w:rPr>
        <w:t> </w:t>
      </w:r>
      <w:r>
        <w:t>10</w:t>
      </w:r>
      <w:r>
        <w:rPr pt14:Unid="63ca8088b7ff415ba589faa49048e74e">
          <w:rtl pt14:Unid="ad268f6319c6421985a404ffa6cc803a"/>
        </w:rPr>
        <w:t xml:space="preserve"> باتفاقية</w:t>
      </w:r>
      <w:del w:author="Open-Xml-PowerTools" w:id="114" w:date="2017-06-09T06:41:25.0570604-07:00">
        <w:r>
          <w:rPr pt14:Unid="9aee380ba91a4c9f8c0f6b0f4792ccda">
            <w:rtl pt14:Unid="e7e07b6bcb7f4111a35baf651db66f52"/>
          </w:rPr>
          <w:delText xml:space="preserve"> منظمة</w:delText>
        </w:r>
      </w:del>
      <w:r>
        <w:rPr pt14:Unid="63ca8088b7ff415ba589faa49048e74e">
          <w:rtl pt14:Unid="ad268f6319c6421985a404ffa6cc803a"/>
        </w:rPr>
        <w:t xml:space="preserve"> الطيران المدني الدولي يتضمن معايير وممارسات موصى بها</w:t>
      </w:r>
      <w:r>
        <w:rPr pt14:Unid="04f184d05c7b42d98b20776be2097fe9">
          <w:rFonts w:hint="cs" pt14:Unid="b4d08ada072447468c1a6fa0c16bce4d"/>
          <w:rtl pt14:Unid="4c0f44dafd584e8d9ac627585be8bd67"/>
        </w:rPr>
        <w:t> </w:t>
      </w:r>
      <w:r>
        <w:t>(SARP)</w:t>
      </w:r>
      <w:r>
        <w:rPr pt14:Unid="cc332b9b66094565b37042f336c2a155">
          <w:rtl pt14:Unid="1980879f524845299a8407926f5e8300"/>
        </w:rPr>
        <w:t xml:space="preserve"> لأنظمة الملاحة الراديوية للطيران والاتصالات الراديوية التي يستعملها الطيران المدني</w:t>
      </w:r>
      <w:r>
        <w:rPr pt14:Unid="499fbf785d4d450983a28b74c6f5fc9d">
          <w:rFonts w:hint="cs" pt14:Unid="1fe88d67411241f189cefb5c6372c881"/>
          <w:rtl pt14:Unid="c892b72d5a774d43ba002fd91839c6d5"/>
        </w:rPr>
        <w:t> </w:t>
      </w:r>
      <w:r>
        <w:rPr pt14:Unid="d0d8a116fcf24ef49f598afc90eeb287">
          <w:rtl pt14:Unid="f2e191df918343ccb7e75760f7f5e16e"/>
        </w:rPr>
        <w:t>الدولي؛</w:t>
      </w:r>
    </w:p>
    <w:p pt14:Unid="b92ca95557984128a6a62a5a75379524">
      <w:pPr pt14:Unid="4a9fd77b2be844c3933ed0a291ca283d">
        <w:rPr pt14:Unid="d3a740f6145144eda422a3db58034364">
          <w:rtl pt14:Unid="239ee98daac74b4e9913c03a1b3fe8ac"/>
        </w:rPr>
      </w:pPr>
      <w:del w:author="Open-Xml-PowerTools" w:id="115" w:date="2017-06-09T06:41:25.0570604-07:00">
        <w:r>
          <w:rPr pt14:Unid="7e27c36edd8847768253ede50c5664b3">
            <w:i pt14:Unid="5a826184d1a649a295b6f0e22f52c28e"/>
            <w:iCs pt14:Unid="d4166558f2d74498b0bc8d9485ccae27"/>
            <w:rtl pt14:Unid="8ec714c70f114b3f905a19712ef5bf91"/>
          </w:rPr>
          <w:delText>ج)</w:delText>
        </w:r>
      </w:del>
      <w:ins w:author="Open-Xml-PowerTools" w:id="116" w:date="2017-06-09T06:41:25.0570604-07:00">
        <w:r>
          <w:rPr pt14:Unid="0f381f2070c44f9eb277305c47c92ffc">
            <w:i pt14:Unid="7eeda7b6ca9041c08328584a15264ebc"/>
            <w:iCs pt14:Unid="54e937e74a4d47d39c5aca2fb3bc2772"/>
            <w:rtl pt14:Unid="891738d8f5404971b2fb6f65e3434c13"/>
          </w:rPr>
          <w:t xml:space="preserve"> ب)</w:t>
        </w:r>
      </w:ins>
      <w:r>
        <w:rPr pt14:Unid="3a0ad3bd8e794905990a678dc9528d99">
          <w:rtl pt14:Unid="a2846baedaf44785b294b36588c446c1"/>
        </w:rPr>
        <w:tab pt14:Unid="0b3dfd18290a4ee098e77a266e39ffce"/>
      </w:r>
      <w:r>
        <w:rPr pt14:Unid="b6f152a39c3e406b9ab76ca585ed5805">
          <w:rtl pt14:Unid="fcdcef0a0d2444c39d736f53499d2e65"/>
        </w:rPr>
        <w:t xml:space="preserve">أن جميع قضايا التوافق بين أجهزة الإرسال والاستقبال ذات النفاذ العالمي الموحدة لمنظمة الطيران المدني </w:t>
      </w:r>
      <w:del w:author="Open-Xml-PowerTools" w:id="117" w:date="2017-06-09T06:41:25.0570604-07:00">
        <w:r>
          <w:rPr pt14:Unid="8be340208bea4875b9c6adb4bd10e394">
            <w:rtl pt14:Unid="5d74d4ca60c74e05959e89bfd6d055cb"/>
          </w:rPr>
          <w:delText>الدوليوغيرها</w:delText>
        </w:r>
      </w:del>
      <w:ins w:author="Open-Xml-PowerTools" w:id="118" w:date="2017-06-09T06:41:25.0570604-07:00">
        <w:r>
          <w:rPr pt14:Unid="b6f152a39c3e406b9ab76ca585ed5805">
            <w:rtl pt14:Unid="fcdcef0a0d2444c39d736f53499d2e65"/>
          </w:rPr>
          <w:t xml:space="preserve">الدولي العاملة في إطار توزيع لأنظمة الخدمة المتنقلة للطيران </w:t>
        </w:r>
      </w:ins>
      <w:ins w:author="Open-Xml-PowerTools" w:id="119" w:date="2017-06-09T06:41:25.0570604-07:00">
        <w:r>
          <w:t>(R)</w:t>
        </w:r>
      </w:ins>
      <w:ins w:author="Open-Xml-PowerTools" w:id="120" w:date="2017-06-09T06:41:25.0570604-07:00">
        <w:r>
          <w:rPr pt14:Unid="df5200e4ffbc41a4ad80c8319d3c08a7">
            <w:rtl pt14:Unid="9f35fa8e4efb4b79bd18d33f2b373221"/>
          </w:rPr>
          <w:t xml:space="preserve"> وغيرها</w:t>
        </w:r>
      </w:ins>
      <w:r>
        <w:rPr pt14:Unid="df5200e4ffbc41a4ad80c8319d3c08a7">
          <w:rtl pt14:Unid="9f35fa8e4efb4b79bd18d33f2b373221"/>
        </w:rPr>
        <w:t xml:space="preserve"> من الأنظمة العاملة في نفس مدى التردد</w:t>
      </w:r>
      <w:r>
        <w:rPr pt14:Unid="9b473aed01544210807b3f032df416a0">
          <w:rFonts w:hint="cs" pt14:Unid="f7784f641f99413ea71b33f5cd7bdcc0"/>
          <w:rtl pt14:Unid="8a73c951fe524a79ae09da2be55cd97c"/>
        </w:rPr>
        <w:t>ات</w:t>
      </w:r>
      <w:r>
        <w:rPr pt14:Unid="f3d9e39b3a1540ab987c346c9f6a5f1b">
          <w:rtl pt14:Unid="d62361e7ee144055bd74abcf94597bcb"/>
        </w:rPr>
        <w:t xml:space="preserve">، </w:t>
      </w:r>
      <w:del w:author="Open-Xml-PowerTools" w:id="121" w:date="2017-06-09T06:41:25.0570604-07:00">
        <w:r>
          <w:rPr pt14:Unid="ac37c3938bb84f6099c145961d6d80e9">
            <w:rtl pt14:Unid="b486946bc8de4d679eb4c4dd9f8d3cd8"/>
          </w:rPr>
          <w:delText xml:space="preserve">باستثناء النظام المحدد في الفقرة </w:delText>
        </w:r>
      </w:del>
      <w:del w:author="Open-Xml-PowerTools" w:id="122" w:date="2017-06-09T06:41:25.0570604-07:00">
        <w:r>
          <w:rPr pt14:Unid="be4a27c9afc645129d8ab813ec11c7f3">
            <w:i pt14:Unid="5b776f0865a7480a8e4e01a6500ebdcd"/>
            <w:iCs pt14:Unid="c0c7f3f99b654cdda1e00ab010094f93"/>
            <w:rtl pt14:Unid="9d944905daa3434d8bbcf1c745d6dac1"/>
          </w:rPr>
          <w:delText>و)</w:delText>
        </w:r>
      </w:del>
      <w:del w:author="Open-Xml-PowerTools" w:id="123" w:date="2017-06-09T06:41:25.0570604-07:00">
        <w:r>
          <w:rPr pt14:Unid="8d6c3efb9fc9457681e82823fdfcc692">
            <w:rtl pt14:Unid="e779178bd52b4658969d3ec161649f49"/>
          </w:rPr>
          <w:delText xml:space="preserve"> من </w:delText>
        </w:r>
      </w:del>
      <w:del w:author="Open-Xml-PowerTools" w:id="124" w:date="2017-06-09T06:41:25.0570604-07:00">
        <w:r>
          <w:rPr pt14:Unid="fc6266952e4c4d3cae84516e47bbc472">
            <w:i pt14:Unid="1ca6cdae6e03409092be77ec53de1bd7"/>
            <w:iCs pt14:Unid="7ee6a502948d4a6894ebeccf9bb80746"/>
            <w:rtl pt14:Unid="12d448ff8aa44cddbb31f0dfdeb24acd"/>
          </w:rPr>
          <w:delText>"إذ يضع في اعتباره"</w:delText>
        </w:r>
      </w:del>
      <w:del w:author="Open-Xml-PowerTools" w:id="125" w:date="2017-06-09T06:41:25.0570604-07:00">
        <w:r>
          <w:rPr pt14:Unid="f6891c71b2bb4439bc385694b4f1d4da">
            <w:rtl pt14:Unid="e939fb6a87fe4cbfae578bbc067aed7e"/>
          </w:rPr>
          <w:delText xml:space="preserve">، </w:delText>
        </w:r>
      </w:del>
      <w:r>
        <w:rPr pt14:Unid="f3d9e39b3a1540ab987c346c9f6a5f1b">
          <w:rtl pt14:Unid="d62361e7ee144055bd74abcf94597bcb"/>
        </w:rPr>
        <w:t>قد تمت</w:t>
      </w:r>
      <w:r>
        <w:rPr pt14:Unid="65fb9ab7febe40a98d5cf7d2c1d66f5b">
          <w:rFonts w:hint="cs" pt14:Unid="fee56d78be8a4aaeafabbb2402734ed1"/>
          <w:rtl pt14:Unid="3305fecf79f54d8d92802f1164802f60"/>
        </w:rPr>
        <w:t> </w:t>
      </w:r>
      <w:r>
        <w:rPr pt14:Unid="cf56d17c46b54126b9884f426a217270">
          <w:rtl pt14:Unid="92eb07e9d58e4f69a59b0765cce27deb"/>
        </w:rPr>
        <w:t>معالجتها؛</w:t>
      </w:r>
    </w:p>
    <w:p pt14:Unid="061107ef1a62462ba67bbec0acf8d4b4">
      <w:pPr pt14:Unid="f3d3505f57514c269fff7145d3610159">
        <w:tabs pt14:Unid="d2fcaea498044a0a89ce2f806ba7ac89">
          <w:tab w:val="left" w:pos="720" pt14:Unid="ab418f20aa1547589a83a07b91ff8998"/>
          <w:tab w:val="left" w:pos="1440" pt14:Unid="7ffb2c87557a4573b45ec4f99cab3e89"/>
          <w:tab w:val="left" w:pos="2160" pt14:Unid="80e3d74070c049cd93009d1f1abe8bf8"/>
          <w:tab w:val="left" w:pos="2880" pt14:Unid="9dcf920abdc04ab89062e7ce4fc5b776"/>
          <w:tab w:val="left" w:pos="3600" pt14:Unid="34c8aff07a0e470da628ebd2222976e7"/>
          <w:tab w:val="left" w:pos="4320" pt14:Unid="b9f42b3f15de43de9fa7d7d15aee5105"/>
          <w:tab w:val="left" w:pos="5040" pt14:Unid="7e0eb2d7149e480c8db4c3a53d4ee36c"/>
          <w:tab w:val="left" w:pos="5760" pt14:Unid="d5090906dbbb4b13a874aa1da2f7665d"/>
          <w:tab w:val="left" w:pos="6480" pt14:Unid="11e11522b9dc4aa78da2e8b8202b9902"/>
          <w:tab w:val="left" w:pos="7200" pt14:Unid="fcb88de38b0143378325c78d44cbeb49"/>
          <w:tab w:val="left" w:pos="7920" pt14:Unid="78b49ac3112f40698ecc1ba779fd9bf8"/>
          <w:tab w:val="left" w:pos="8640" pt14:Unid="ee1323e1a1674edc94ff8948d0c2162f"/>
          <w:tab w:val="right" w:pos="9633" pt14:Unid="65c57d77dd23416bb13994dfc1bb5a0e"/>
        </w:tabs>
        <w:rPr pt14:Unid="b3af0c8120394f08b0c43938dcccac18">
          <w:rtl pt14:Unid="62f3610789134de58bdd12d67af7af84"/>
        </w:rPr>
      </w:pPr>
      <w:del w:author="Open-Xml-PowerTools" w:id="126" w:date="2017-06-09T06:41:25.0570604-07:00">
        <w:r>
          <w:rPr pt14:Unid="21ba3ef7c1974836b151c31ea89cc4d3">
            <w:i pt14:Unid="8ec5f53339a4471b930ab253052e3ab3"/>
            <w:iCs pt14:Unid="a1c0ba765fff443e8e4aa8d9b16a326e"/>
            <w:rtl pt14:Unid="dd87e8a98ef74f64889ef36dda64c2d6"/>
          </w:rPr>
          <w:delText>د )</w:delText>
        </w:r>
      </w:del>
      <w:ins w:author="Open-Xml-PowerTools" w:id="127" w:date="2017-06-09T06:41:25.0570604-07:00">
        <w:r>
          <w:rPr pt14:Unid="74da96770b8d43269e86f851bf8c7e42">
            <w:i pt14:Unid="300826aee0f3462baa87ceebeb9df261"/>
            <w:iCs pt14:Unid="3959945b10b14f51a92439da631f6f39"/>
            <w:rtl pt14:Unid="0fd37cb0b0194d83bbe2bfb8a87fba6d"/>
          </w:rPr>
          <w:t>ج)</w:t>
        </w:r>
      </w:ins>
      <w:r>
        <w:rPr pt14:Unid="ec0185fd1dd04cd0800b195cce1a8369">
          <w:rtl pt14:Unid="3f2bd43bb45b4d45ae9f698087bcaec4"/>
        </w:rPr>
        <w:tab pt14:Unid="1ce9768248f94ee2b6ca443cbe1805ac"/>
      </w:r>
      <w:r>
        <w:rPr pt14:Unid="4fff8100bcb64b4e853181b8caec794d">
          <w:rtl pt14:Unid="c181f181a6fd450b9f47208e14556e65"/>
        </w:rPr>
        <w:t xml:space="preserve">أن شروط </w:t>
      </w:r>
      <w:r>
        <w:rPr pt14:Unid="6e67af1d0c364c91a6ceac25fe380980">
          <w:rFonts w:hint="cs" pt14:Unid="dca76a17737244f5944f75e781052bd8"/>
          <w:rtl pt14:Unid="9a532e2c2af84dbe8a1e75ee50209cd5"/>
        </w:rPr>
        <w:t>التشارك</w:t>
      </w:r>
      <w:r>
        <w:rPr pt14:Unid="6a9c4b70dc9e411083f6a60029ee39c6">
          <w:rtl pt14:Unid="d9f7abdafdc043f29acc9e5747c53181"/>
        </w:rPr>
        <w:t xml:space="preserve"> في نطاق التردد</w:t>
      </w:r>
      <w:r>
        <w:rPr pt14:Unid="e426c9c59bd24d46983794f0a5b27f54">
          <w:rFonts w:hint="cs" pt14:Unid="62216785d6b044c9bae883e5f76053c2"/>
          <w:rtl pt14:Unid="beec6fae73b241de968a2ccc9d871793"/>
        </w:rPr>
        <w:t>ات</w:t>
      </w:r>
      <w:r>
        <w:rPr pt14:Unid="8b35e8d4e7c84116a632e1e62e1efa27">
          <w:rtl pt14:Unid="874bd367152d4436903b695f1ae4d0c3"/>
        </w:rPr>
        <w:t xml:space="preserve"> </w:t>
      </w:r>
      <w:r>
        <w:t>MHz 1 164</w:t>
      </w:r>
      <w:r>
        <w:noBreakHyphen pt14:Unid="81d9ab0eb0b94b459eb888808635776c"/>
      </w:r>
      <w:r>
        <w:t>1 024</w:t>
      </w:r>
      <w:r>
        <w:rPr pt14:Unid="853c5510d78c4acc95d1c0578c36a2e2">
          <w:rtl pt14:Unid="ba73f9047ab744098cdc397cb92b9a01"/>
        </w:rPr>
        <w:t xml:space="preserve"> أكثر تعقيداً منها في النطاق </w:t>
      </w:r>
      <w:r>
        <w:t>MHz 1 024</w:t>
      </w:r>
      <w:r>
        <w:noBreakHyphen pt14:Unid="08ed94a00b27439fb726a19a5317b9f6"/>
      </w:r>
      <w:r>
        <w:t>960</w:t>
      </w:r>
      <w:r>
        <w:rPr pt14:Unid="add04aaaad874f778116a76dcd2475c6">
          <w:rtl pt14:Unid="401c456e1629489193c7b456b805e32d"/>
        </w:rPr>
        <w:t>،</w:t>
      </w:r>
    </w:p>
    <w:p pt14:Unid="e06d5b8fbaac49c4a70ed99afede36a7">
      <w:pPr pt14:Unid="8f5da46aef0c493793acd00a74d8668a">
        <w:pStyle w:val="Call" pt14:Unid="6afa90b634ad45afaa7b61fe6cb5c68f"/>
        <w:rPr pt14:Unid="cfc942a1db534fc5b083eda07d9d2f75">
          <w:rtl pt14:Unid="a5ad92d65e7047d68a5777a5bf998b70"/>
          <w:lang w:bidi="ar-EG" pt14:Unid="c279a28b5da848ce860c7b54b3219a48"/>
        </w:rPr>
      </w:pPr>
      <w:r>
        <w:rPr pt14:Unid="93d940587f0d4943b96811d053665e7f">
          <w:rtl pt14:Unid="572bbc070eff4a8fa8e6e9d858e5b5e7"/>
          <w:lang w:bidi="ar-EG" pt14:Unid="26ef9585b96a4c3ebbcb2d3a1b4f85c7"/>
        </w:rPr>
        <w:t>وإذ يلاحظ</w:t>
      </w:r>
    </w:p>
    <w:p pt14:Unid="3a23abf42db64244bf24dade9140cb7d">
      <w:pPr pt14:Unid="37207ca470eb452098656146d5340f38" pt14:Status="Deleted">
        <w:rPr pt14:Unid="f5474fb1d86d4cc7bf06d9e9dd3d985c">
          <w:del w:author="Open-Xml-PowerTools" w:id="128" w:date="2017-06-09T06:41:25.0570604-07:00"/>
          <w:rtl pt14:Unid="3e121293aa2041d88f1bc0fadda740ac"/>
        </w:rPr>
      </w:pPr>
      <w:del w:author="Open-Xml-PowerTools" w:id="129" w:date="2017-06-09T06:41:25.0570604-07:00">
        <w:r>
          <w:rPr pt14:Unid="0447d7ed93654a749450cbe00fcf05ea">
            <w:rtl pt14:Unid="35b320bae37e49539a1e4282ad99b303"/>
          </w:rPr>
          <w:delText xml:space="preserve">أن استبعاد النظام المحدد في الفقرة </w:delText>
        </w:r>
      </w:del>
      <w:del w:author="Open-Xml-PowerTools" w:id="130" w:date="2017-06-09T06:41:25.0570604-07:00">
        <w:r>
          <w:rPr pt14:Unid="ec054dfc300b4f6eac3ccf670f3b3e2a">
            <w:i pt14:Unid="de050932b57d4056b066a24066e53fbc"/>
            <w:iCs pt14:Unid="972e8ba084b04e899cf04a4cc84b7c37"/>
            <w:rtl pt14:Unid="8d11e8e0ba804576ad65ed1d8f8e5a4b"/>
          </w:rPr>
          <w:delText>ج)</w:delText>
        </w:r>
      </w:del>
      <w:del w:author="Open-Xml-PowerTools" w:id="131" w:date="2017-06-09T06:41:25.0570604-07:00">
        <w:r>
          <w:rPr pt14:Unid="5e69403955a64565983b37db4b7a3bfc">
            <w:rtl pt14:Unid="cca827f234144161b86f955aa85a26a0"/>
          </w:rPr>
          <w:delText xml:space="preserve"> من </w:delText>
        </w:r>
      </w:del>
      <w:del w:author="Open-Xml-PowerTools" w:id="132" w:date="2017-06-09T06:41:25.0570604-07:00">
        <w:r>
          <w:rPr pt14:Unid="cc9570652cdc480680ed6ee9707e1898">
            <w:i pt14:Unid="4d18e145ebcd421a8e39c5f46e7c27d9"/>
            <w:iCs pt14:Unid="2fc1ef3be54f41caa9dde4693d0081db"/>
            <w:rtl pt14:Unid="936d711012344ee58ff9f1e4d48e417d"/>
          </w:rPr>
          <w:delText>"وإذ يدرك"</w:delText>
        </w:r>
      </w:del>
      <w:del w:author="Open-Xml-PowerTools" w:id="133" w:date="2017-06-09T06:41:25.0570604-07:00">
        <w:r>
          <w:rPr pt14:Unid="44f5a365f10044e4b4b7462880f8c11d">
            <w:rtl pt14:Unid="567a0e2bf5d6413fb7839ca06b13f89f"/>
          </w:rPr>
          <w:delText xml:space="preserve"> يعني عدم وجود معايير توافق في الوقت الحاضر</w:delText>
        </w:r>
      </w:del>
      <w:ins w:author="Open-Xml-PowerTools" w:id="134" w:date="2017-06-09T06:41:25.0570604-07:00">
        <w:r>
          <w:rPr pt14:Unid="275c3818717347aa8ce53c53f5ab818f">
            <w:rFonts w:hint="cs" pt14:Unid="8d654d1a800c407381fd11c788468414"/>
            <w:i pt14:Unid="d1914fd9427d4b3689596084038a3aa4"/>
            <w:iCs pt14:Unid="9582b5ebeb4d43ac9ae64a0ae048e95d"/>
            <w:rtl pt14:Unid="312b70ff394d449986d182ab7bdad1f0"/>
          </w:rPr>
          <w:t xml:space="preserve"> </w:t>
        </w:r>
      </w:ins>
      <w:ins w:author="Open-Xml-PowerTools" w:id="135" w:date="2017-06-09T06:41:25.0570604-07:00">
        <w:r>
          <w:rPr pt14:Unid="fb870b95aefa4bc4beff9fa05887dcd7">
            <w:i pt14:Unid="53ce5aeb44504410b5ab23bdc3c2cdbc"/>
            <w:iCs pt14:Unid="2613037660dd4904be233b40581c7548"/>
            <w:rtl pt14:Unid="96816532bafe40d5969db5378f5ea6ff"/>
          </w:rPr>
          <w:t>أ</w:t>
        </w:r>
      </w:ins>
      <w:ins w:author="Open-Xml-PowerTools" w:id="136" w:date="2017-06-09T06:41:25.0570604-07:00">
        <w:r>
          <w:rPr pt14:Unid="20af36ac13d14c50940f25b6b1aacfe5">
            <w:rFonts w:hint="cs" pt14:Unid="dce275ac579e46eda73b91459cb98b08"/>
            <w:i pt14:Unid="6c31bd02c8b34beda8bbb296e18c2ad4"/>
            <w:iCs pt14:Unid="6d6097fc57124649a3f11422a4fcc776"/>
            <w:rtl pt14:Unid="8209223ee1434272b59f52ed00036dcf"/>
          </w:rPr>
          <w:t xml:space="preserve"> )</w:t>
        </w:r>
      </w:ins>
      <w:ins w:author="Open-Xml-PowerTools" w:id="137" w:date="2017-06-09T06:41:25.0570604-07:00">
        <w:r>
          <w:rPr pt14:Unid="e5974fe38394424987d12d091087e4ca">
            <w:rFonts w:hint="cs" pt14:Unid="23784e5e04f64aa1aae5564e34ecd671"/>
            <w:i pt14:Unid="23f3b70efb5e4e1c9e599798e289da86"/>
            <w:iCs pt14:Unid="bcab71800c8848d584b1aa8a423eb957"/>
            <w:rtl pt14:Unid="493c6923d829412fa2230ea72051093a"/>
          </w:rPr>
          <w:tab pt14:Status="Inserted"/>
        </w:r>
      </w:ins>
      <w:ins w:author="Open-Xml-PowerTools" w:id="138" w:date="2017-06-09T06:41:25.0570604-07:00">
        <w:r>
          <w:rPr pt14:Unid="3126400360a4427783f50f7313e5be07">
            <w:rtl pt14:Unid="ef4488eafaf545c49b0640ce2f2ce3b0"/>
          </w:rPr>
          <w:t>أن معايير التوافق</w:t>
        </w:r>
      </w:ins>
      <w:r>
        <w:rPr pt14:Unid="3126400360a4427783f50f7313e5be07">
          <w:rtl pt14:Unid="ef4488eafaf545c49b0640ce2f2ce3b0"/>
        </w:rPr>
        <w:t xml:space="preserve"> بين أنظمة الخدمة المتنقلة للطيران</w:t>
      </w:r>
      <w:r>
        <w:rPr pt14:Unid="97dcc80313bf4948b493783bdbef80d5">
          <w:rFonts w:hint="cs" pt14:Unid="fa4decd0ae7b4639a968b99cd9a4c302"/>
          <w:rtl pt14:Unid="9ae86b1d22274d3799e1a0757cfe473a"/>
        </w:rPr>
        <w:t> </w:t>
      </w:r>
      <w:r>
        <w:t>(R)</w:t>
      </w:r>
      <w:r>
        <w:rPr pt14:Unid="2a0d72e35808422e8ccdb735eb8dfd10">
          <w:rtl pt14:Unid="3620d83a141f497d834c541a281b0c9f"/>
        </w:rPr>
        <w:t xml:space="preserve"> المقترح تشغيلها في نطاق التردد</w:t>
      </w:r>
      <w:r>
        <w:rPr pt14:Unid="88384a65fb7d4a41919e4843a715c58f">
          <w:rFonts w:hint="cs" pt14:Unid="f0b735bfba984f24bfe180e2be171ec0"/>
          <w:rtl pt14:Unid="71887bc11b3049e3abfabc5f00528d67"/>
        </w:rPr>
        <w:t>ات</w:t>
      </w:r>
      <w:r>
        <w:rPr pt14:Unid="03aec1ad2b13452bb6777774e2ca3be9">
          <w:rtl pt14:Unid="3e628fa4973f4a59b25feef93e21b308"/>
        </w:rPr>
        <w:t xml:space="preserve"> </w:t>
      </w:r>
      <w:r>
        <w:t>MHz 1 164</w:t>
      </w:r>
      <w:r>
        <w:noBreakHyphen pt14:Unid="679a610d26b44558ab8196e1e99c2ae9"/>
      </w:r>
      <w:r>
        <w:t>960</w:t>
      </w:r>
      <w:r>
        <w:rPr pt14:Unid="c712163cbb3a486a8893f8805e92c97b">
          <w:rtl pt14:Unid="77b480e529994bbeac37bd9c84734ef4"/>
        </w:rPr>
        <w:t xml:space="preserve"> وأنظمة الطيران </w:t>
      </w:r>
      <w:del w:author="Open-Xml-PowerTools" w:id="139" w:date="2017-06-09T06:41:25.0570604-07:00">
        <w:r>
          <w:rPr pt14:Unid="af2e6322d110487c86efae00fa10aad1">
            <w:rtl pt14:Unid="3e876fd4759f4f1f9d219df823d3b4d4"/>
          </w:rPr>
          <w:delText>القائمة في النطاق،</w:delText>
        </w:r>
      </w:del>
    </w:p>
    <w:p pt14:Unid="666c724eaecd474d8ea0d0349f15c7df">
      <w:pPr pt14:Unid="098c8a829b274dfea067a1f6860c0f89" pt14:Status="Inserted">
        <w:rPr pt14:Unid="6f84c820d08844b098663526cf953c79">
          <w:ins w:author="Open-Xml-PowerTools" w:id="140" w:date="2017-06-09T06:41:25.0570604-07:00"/>
          <w:rtl pt14:Unid="1017b0f8d461483e808fb46d38e8af2e"/>
        </w:rPr>
      </w:pPr>
      <w:ins w:author="Open-Xml-PowerTools" w:id="141" w:date="2017-06-09T06:41:25.0570604-07:00">
        <w:r>
          <w:rPr pt14:Unid="c712163cbb3a486a8893f8805e92c97b">
            <w:rtl pt14:Unid="77b480e529994bbeac37bd9c84734ef4"/>
          </w:rPr>
          <w:t>الموحدة - منظمة الطيران المدني الدولي في النطاق، سيجري تطويرها في منظمة الطيران المدني</w:t>
        </w:r>
      </w:ins>
      <w:ins w:author="Open-Xml-PowerTools" w:id="142" w:date="2017-06-09T06:41:25.0570604-07:00">
        <w:r>
          <w:rPr pt14:Unid="0efba28d9b0042cfb3b151a1ce5b5692">
            <w:rFonts w:hint="cs" pt14:Unid="9a02afdd046d42128b6ebff2f9347ceb"/>
            <w:rtl pt14:Unid="0f5bf9fa719c4355b45c54c58a55580d"/>
          </w:rPr>
          <w:t> </w:t>
        </w:r>
      </w:ins>
      <w:ins w:author="Open-Xml-PowerTools" w:id="143" w:date="2017-06-09T06:41:25.0570604-07:00">
        <w:r>
          <w:rPr pt14:Unid="5fdef449a9234d5a953197e075476cde">
            <w:rtl pt14:Unid="22c3f36ef4ad4d7aa6ee0d89f5c6f70a"/>
          </w:rPr>
          <w:t>الدولي؛</w:t>
        </w:r>
      </w:ins>
    </w:p>
    <w:p pt14:Unid="2d1e05590df743f98dd30b2ea2bcc2bf">
      <w:pPr pt14:Unid="77ece4f466834e58ae8a58d84ed482a3" pt14:Status="Inserted">
        <w:rPr pt14:Unid="5d4ff089e59b4099a12472f718a27f8b">
          <w:ins w:author="Open-Xml-PowerTools" w:id="144" w:date="2017-06-09T06:41:25.0570604-07:00"/>
          <w:rtl pt14:Unid="b3d5ad54eea344f08dba239b425a9bb9"/>
        </w:rPr>
      </w:pPr>
      <w:ins w:author="Open-Xml-PowerTools" w:id="145" w:date="2017-06-09T06:41:25.0570604-07:00">
        <w:r>
          <w:rPr pt14:Unid="39b17fea9c334ef19f1b7e831488cfda">
            <w:i pt14:Unid="0c6dfc24390d4041a7e06353e4a97860"/>
            <w:iCs pt14:Unid="a5857445b2a74be4a1eb22ed4c5310f2"/>
            <w:rtl pt14:Unid="8b7786e5782d4757afc1f3e78d92c2f4"/>
          </w:rPr>
          <w:t>ب)</w:t>
        </w:r>
      </w:ins>
      <w:ins w:author="Open-Xml-PowerTools" w:id="146" w:date="2017-06-09T06:41:25.0570604-07:00">
        <w:r>
          <w:rPr pt14:Unid="ba32e470f15041469855ca2a3bfe69c0">
            <w:rtl pt14:Unid="f599995fa6304ee8b0a9574c04481c30"/>
          </w:rPr>
          <w:tab pt14:Status="Inserted"/>
        </w:r>
      </w:ins>
      <w:ins w:author="Open-Xml-PowerTools" w:id="147" w:date="2017-06-09T06:41:25.0570604-07:00">
        <w:r>
          <w:rPr pt14:Unid="896189f445b84e69870c60dcaa74578d">
            <w:rtl pt14:Unid="e32138dc2e7c49a1ad00881f5d6b4695"/>
          </w:rPr>
          <w:t xml:space="preserve">أن معايير التوافق بين أنظمة الخدمة </w:t>
        </w:r>
      </w:ins>
      <w:ins w:author="Open-Xml-PowerTools" w:id="148" w:date="2017-06-09T06:41:25.0570604-07:00">
        <w:r>
          <w:t>AMS(R)S</w:t>
        </w:r>
      </w:ins>
      <w:ins w:author="Open-Xml-PowerTools" w:id="149" w:date="2017-06-09T06:41:25.0570604-07:00">
        <w:r>
          <w:rPr pt14:Unid="a6bae2e4904045ebbbf1fee8c3824691">
            <w:rtl pt14:Unid="44214ed55fc4431f930a575cb950b8a9"/>
          </w:rPr>
          <w:t xml:space="preserve"> العاملة في نطاق التردد</w:t>
        </w:r>
      </w:ins>
      <w:ins w:author="Open-Xml-PowerTools" w:id="150" w:date="2017-06-09T06:41:25.0570604-07:00">
        <w:r>
          <w:rPr pt14:Unid="c552bbbf88a6448d812b147fe19365d6">
            <w:rFonts w:hint="cs" pt14:Unid="379332af9f834fd280143ff29fb37372"/>
            <w:rtl pt14:Unid="82be01e3cc0041de93d9be97dde09300"/>
          </w:rPr>
          <w:t>ات</w:t>
        </w:r>
      </w:ins>
      <w:ins w:author="Open-Xml-PowerTools" w:id="151" w:date="2017-06-09T06:41:25.0570604-07:00">
        <w:r>
          <w:rPr pt14:Unid="f8b9e6d6ccad4209a630ea9003ce1ff5">
            <w:rtl pt14:Unid="a9293f69829a40cabae16932eaf2924a"/>
          </w:rPr>
          <w:t xml:space="preserve"> </w:t>
        </w:r>
      </w:ins>
      <w:ins w:author="Open-Xml-PowerTools" w:id="152" w:date="2017-06-09T06:41:25.0570604-07:00">
        <w:r>
          <w:t>MHz 1 164</w:t>
        </w:r>
      </w:ins>
      <w:ins w:author="Open-Xml-PowerTools" w:id="153" w:date="2017-06-09T06:41:25.0570604-07:00">
        <w:r>
          <w:noBreakHyphen pt14:Status="Inserted"/>
        </w:r>
      </w:ins>
      <w:ins w:author="Open-Xml-PowerTools" w:id="154" w:date="2017-06-09T06:41:25.0570604-07:00">
        <w:r>
          <w:t>960</w:t>
        </w:r>
      </w:ins>
      <w:ins w:author="Open-Xml-PowerTools" w:id="155" w:date="2017-06-09T06:41:25.0570604-07:00">
        <w:r>
          <w:rPr pt14:Unid="4c319f64452c44328a5a018115a7482a">
            <w:rtl pt14:Unid="6b2783ee2dc94db882951b0f5de5434a"/>
          </w:rPr>
          <w:t xml:space="preserve"> ومستقبلات خدمة الملاحة الراديوية الساتلية المحمولة على نفس الطائرة سيتم وضعها في منظمة</w:t>
        </w:r>
      </w:ins>
      <w:ins w:author="Open-Xml-PowerTools" w:id="156" w:date="2017-06-09T06:41:25.0570604-07:00">
        <w:r>
          <w:rPr pt14:Unid="caf87c643af543208dc5e60dc1eec659">
            <w:rFonts w:hint="eastAsia" pt14:Unid="55d464421e1241bda063abb3ddacca33"/>
            <w:rtl pt14:Unid="0301a6bc7d724005a5c2d1712436d9b9"/>
          </w:rPr>
          <w:t> </w:t>
        </w:r>
      </w:ins>
      <w:ins w:author="Open-Xml-PowerTools" w:id="157" w:date="2017-06-09T06:41:25.0570604-07:00">
        <w:r>
          <w:t>ICAO</w:t>
        </w:r>
      </w:ins>
      <w:ins w:author="Open-Xml-PowerTools" w:id="158" w:date="2017-06-09T06:41:25.0570604-07:00">
        <w:r>
          <w:rPr pt14:Unid="ac64ded732f148cdb2c6b16f1369e040">
            <w:rFonts w:hint="eastAsia" pt14:Unid="384471df24f8493481e99b729d824678"/>
            <w:rtl pt14:Unid="d6b4c3f28b62463cbbec14c5ec310769"/>
          </w:rPr>
          <w:t>،</w:t>
        </w:r>
      </w:ins>
    </w:p>
    <w:p pt14:Unid="475776eb7c384ef1bd9611801f728b0b">
      <w:pPr pt14:Unid="9f11a6b4eb8946a395b6fb8a4b5eadaa">
        <w:pStyle w:val="Call" pt14:Unid="e6da2ebcb3c646cabc44ab38ddf5e4a6"/>
        <w:tabs pt14:Unid="8841269517364a7a8ef92baf2971b2cf">
          <w:tab w:val="left" w:pos="2154" pt14:Unid="1994f56ccf4a42b4b049de82b187da64"/>
        </w:tabs>
        <w:rPr pt14:Unid="acd3966da0db40368954abc12c040d91">
          <w:rtl pt14:Unid="9f36f7db0d164c75b77f03b740f9b4f5"/>
          <w:lang w:bidi="ar-EG" pt14:Unid="9c639ae529464c34ab37de780ea88119"/>
        </w:rPr>
      </w:pPr>
      <w:r>
        <w:rPr pt14:Unid="ebd815d8ea274c05a65cdd14955f7988">
          <w:rtl pt14:Unid="16c7f8b83e07489c9735e437a58ca190"/>
          <w:lang w:bidi="ar-EG" pt14:Unid="9bd1356d73a0416a8fb9e8485d2f2fe7"/>
        </w:rPr>
        <w:t>يقـرر</w:t>
      </w:r>
    </w:p>
    <w:p pt14:Unid="3a351a33959647eda184ee08a81d8dc2">
      <w:pPr pt14:Unid="de7d9984c0734e93add481bf12bf1a67" pt14:Status="Deleted">
        <w:rPr pt14:Unid="124e2dd2827748c2a4827922324099af">
          <w:del w:author="Open-Xml-PowerTools" w:id="159" w:date="2017-06-09T06:41:25.0570604-07:00"/>
          <w:rtl pt14:Unid="48c8cb951c3a4f109b786e14817ef71a"/>
        </w:rPr>
      </w:pPr>
      <w:r>
        <w:t>1</w:t>
      </w:r>
      <w:r>
        <w:rPr pt14:Unid="32b2049c95bf477682add1125ed42f0e">
          <w:rtl pt14:Unid="a13d7fd88a6b409cad8ba626471c5542"/>
        </w:rPr>
        <w:tab pt14:Unid="0ea2a1a9bf6047559a14f9d15adcf4d5"/>
      </w:r>
      <w:r>
        <w:rPr pt14:Unid="435219a169ab4b40a42e3e579f11664e">
          <w:rtl pt14:Unid="c4f944ed717b499da79251a97f549eac"/>
        </w:rPr>
        <w:t xml:space="preserve">أن أي نظام في الخدمة المتنقلة للطيران </w:t>
      </w:r>
      <w:r>
        <w:t>(R)</w:t>
      </w:r>
      <w:r>
        <w:rPr pt14:Unid="04f0a591f4c446769f6cc84f86302357">
          <w:rtl pt14:Unid="6f3dffd75757465a824e3e25b38b08a6"/>
        </w:rPr>
        <w:t xml:space="preserve"> يعمل في نطاق التردد</w:t>
      </w:r>
      <w:r>
        <w:rPr pt14:Unid="47b9fadea9b5427bac4a4e0af72f8a0c">
          <w:rFonts w:hint="cs" pt14:Unid="5f3290aba9584ce5a416336ef51ec024"/>
          <w:rtl pt14:Unid="739b8f8883bf406e82fd11e10a7239fb"/>
        </w:rPr>
        <w:t>ات</w:t>
      </w:r>
      <w:r>
        <w:rPr pt14:Unid="a82770bab6e8450b831aa73944ea4433">
          <w:rtl pt14:Unid="4f0cf1d5f6ca410488a7f2556520d99a"/>
        </w:rPr>
        <w:t xml:space="preserve"> </w:t>
      </w:r>
      <w:r>
        <w:t>MHz 1 164</w:t>
      </w:r>
      <w:r>
        <w:noBreakHyphen pt14:Unid="f475452fe9da4477bfb91d5f26e5174c"/>
      </w:r>
      <w:r>
        <w:t>960</w:t>
      </w:r>
      <w:r>
        <w:rPr pt14:Unid="4ce31c7260a8439d9f23754dfee647a8">
          <w:rtl pt14:Unid="62c3914d0ea54802af4947e22676de74"/>
        </w:rPr>
        <w:t xml:space="preserve"> يجب أن يفي بمتطلبات المعايير والممارسات الموصى بها المنشورة في الملحق</w:t>
      </w:r>
      <w:r>
        <w:rPr pt14:Unid="e8a271fec2d5429a9610c19e80f77821">
          <w:rFonts w:hint="cs" pt14:Unid="9f58205a27fd4437b4c01972e5f8299c"/>
          <w:rtl pt14:Unid="fab72a2dccb94d59b856b00728527567"/>
        </w:rPr>
        <w:t> </w:t>
      </w:r>
      <w:r>
        <w:t>10</w:t>
      </w:r>
      <w:r>
        <w:rPr pt14:Unid="404f16d48602496eac4f4c7d5138a7e2">
          <w:rtl pt14:Unid="47fee2a8d931491bb32d2969793971b5"/>
        </w:rPr>
        <w:t xml:space="preserve"> باتفاقية الطيران </w:t>
      </w:r>
      <w:del w:author="Open-Xml-PowerTools" w:id="160" w:date="2017-06-09T06:41:25.0570604-07:00">
        <w:r>
          <w:rPr pt14:Unid="241e28d13271438f90795b5d3a8352fe">
            <w:rtl pt14:Unid="b4136131751c407db1f0f11d43b985d0"/>
          </w:rPr>
          <w:delText>المدني</w:delText>
        </w:r>
      </w:del>
      <w:del w:author="Open-Xml-PowerTools" w:id="161" w:date="2017-06-09T06:41:25.0570604-07:00">
        <w:r>
          <w:rPr pt14:Unid="3a5e9c5e171445c896b6e2d280736901">
            <w:rFonts w:hint="cs" pt14:Unid="128fca9e74a84001a6ce5541088839f1"/>
            <w:rtl pt14:Unid="54949298645741fa88a34a3699b3ed51"/>
          </w:rPr>
          <w:delText> </w:delText>
        </w:r>
      </w:del>
      <w:del w:author="Open-Xml-PowerTools" w:id="162" w:date="2017-06-09T06:41:25.0570604-07:00">
        <w:r>
          <w:rPr pt14:Unid="3754bfe0e14240d4b89c4f20f0cdf5d8">
            <w:rtl pt14:Unid="8c9aceb2fd924f03b918a1fd38f4ee2b"/>
          </w:rPr>
          <w:delText>الدولي الصادرة عن منظمة الطيران المدني الدولي؛</w:delText>
        </w:r>
      </w:del>
    </w:p>
    <w:p pt14:Unid="ff8ace964c804d368fa283f181cc0140">
      <w:pPr pt14:Unid="ee68347e07294f2fb0f3cadd54ea0126" pt14:Status="Deleted">
        <w:rPr pt14:Unid="1a793e7941a3471d89aa0f27e2cdf69a">
          <w:del w:author="Open-Xml-PowerTools" w:id="163" w:date="2017-06-09T06:41:25.0570604-07:00"/>
          <w:spacing w:val="-4" pt14:Unid="deb589bb6e4e4456b2bbbaf639657fac"/>
          <w:rtl pt14:Unid="6c67ae6cba304c43a9afcc35eaa38dad"/>
        </w:rPr>
      </w:pPr>
      <w:del w:author="Open-Xml-PowerTools" w:id="164" w:date="2017-06-09T06:41:25.0570604-07:00">
        <w:r>
          <w:rPr pt14:Unid="ca11a88d1a8d4935af6c7da21433ddc9">
            <w:spacing w:val="-2" pt14:Unid="f7899b97eadd41efb1ba610201c4e895"/>
          </w:rPr>
          <w:delText>2</w:delText>
        </w:r>
      </w:del>
      <w:del w:author="Open-Xml-PowerTools" w:id="165" w:date="2017-06-09T06:41:25.0570604-07:00">
        <w:r>
          <w:rPr pt14:Unid="95de58a1d84849fbbf31340fe38a9fe6">
            <w:spacing w:val="-4" pt14:Unid="a9659396cf8a468ab72d9a3ced593533"/>
            <w:rtl pt14:Unid="8fff1846412e482487d49100dbf0c436"/>
          </w:rPr>
          <w:tab pt14:Status="Deleted"/>
        </w:r>
      </w:del>
      <w:del w:author="Open-Xml-PowerTools" w:id="166" w:date="2017-06-09T06:41:25.0570604-07:00">
        <w:r>
          <w:rPr pt14:Unid="7a51dde2cc9e4c7898f77f9f7d5e6cf0">
            <w:spacing w:val="-4" pt14:Unid="8da7e14d287f49e7855b5fae7c3c5bec"/>
            <w:rtl pt14:Unid="6cde6311ddae4e58a506bd4985f808a0"/>
          </w:rPr>
          <w:delText>أن أي نظام في الخدمة المتنقلة للطيران</w:delText>
        </w:r>
      </w:del>
      <w:del w:author="Open-Xml-PowerTools" w:id="167" w:date="2017-06-09T06:41:25.0570604-07:00">
        <w:r>
          <w:rPr pt14:Unid="f48afb9f82e74e9592342b48be36502a">
            <w:rFonts w:hint="cs" pt14:Unid="8b6c674cce564ef09a083ba98d8e8ec0"/>
            <w:rtl pt14:Unid="61c5233cc03e433cb038a0f12094e5b2"/>
          </w:rPr>
          <w:delText> </w:delText>
        </w:r>
      </w:del>
      <w:del w:author="Open-Xml-PowerTools" w:id="168" w:date="2017-06-09T06:41:25.0570604-07:00">
        <w:r>
          <w:rPr pt14:Unid="e1014de52cba484aa047668da07d2f0b">
            <w:spacing w:val="-4" pt14:Unid="9250e36c454a4acc891ee858e65442e5"/>
          </w:rPr>
          <w:delText>(R)</w:delText>
        </w:r>
      </w:del>
      <w:del w:author="Open-Xml-PowerTools" w:id="169" w:date="2017-06-09T06:41:25.0570604-07:00">
        <w:r>
          <w:rPr pt14:Unid="5930f6deaf6043ac90902068f0365276">
            <w:spacing w:val="-4" pt14:Unid="2237e3621d5b450cafc24df546be2e06"/>
            <w:rtl pt14:Unid="5542cf14414f45978e3478b94c4a64c1"/>
          </w:rPr>
          <w:delText xml:space="preserve"> يعمل في النطاق </w:delText>
        </w:r>
      </w:del>
      <w:del w:author="Open-Xml-PowerTools" w:id="170" w:date="2017-06-09T06:41:25.0570604-07:00">
        <w:r>
          <w:rPr pt14:Unid="7bde505fb87f46c3a7063768a18290a5">
            <w:spacing w:val="-4" pt14:Unid="2151c1f9738145db842b22f7df5b487b"/>
          </w:rPr>
          <w:delText>MHz 1 164</w:delText>
        </w:r>
      </w:del>
      <w:del w:author="Open-Xml-PowerTools" w:id="171" w:date="2017-06-09T06:41:25.0570604-07:00">
        <w:r>
          <w:noBreakHyphen pt14:Status="Deleted"/>
        </w:r>
      </w:del>
      <w:del w:author="Open-Xml-PowerTools" w:id="172" w:date="2017-06-09T06:41:25.0570604-07:00">
        <w:r>
          <w:rPr pt14:Unid="f3cb1220ac9b4efa8f3286f745040849">
            <w:spacing w:val="-4" pt14:Unid="3538c3c530534e609a5f8a148cb01ae3"/>
          </w:rPr>
          <w:delText>960</w:delText>
        </w:r>
      </w:del>
      <w:del w:author="Open-Xml-PowerTools" w:id="173" w:date="2017-06-09T06:41:25.0570604-07:00">
        <w:r>
          <w:rPr pt14:Unid="b0673093b0cb407cafea20eb14592011">
            <w:spacing w:val="-4" pt14:Unid="f5472f6b7c2d4a6faa7905a713bc723d"/>
            <w:rtl pt14:Unid="3fcd8741e7e94a92acc236ae65c22d31"/>
          </w:rPr>
          <w:delText xml:space="preserve"> يجب ألا يسبب تداخلاً ضاراً لأنظمة الملاحة الراديوية للطيران في نفس النطاقوألاّ يطالب بحماية منها وألاّ يفرض قيوداً على تشغيلها وخطط تطويرها</w:delText>
        </w:r>
      </w:del>
      <w:del w:author="Open-Xml-PowerTools" w:id="174" w:date="2017-06-09T06:41:25.0570604-07:00">
        <w:r>
          <w:rPr pt14:Unid="3ef05d99e7c042c6af3628853d1ecbe5">
            <w:rFonts w:hint="cs" pt14:Unid="d2e03667e7b1421788f42a46fc492046"/>
            <w:spacing w:val="-4" pt14:Unid="670a6d4f780c4f8a8fa2c8550a35b560"/>
            <w:rtl pt14:Unid="db256f4de24c4991b1edd664080e1b29"/>
          </w:rPr>
          <w:delText>أنظمة خدمة الملاحة الراديوية للطيران  في نفس النطاق</w:delText>
        </w:r>
      </w:del>
      <w:del w:author="Open-Xml-PowerTools" w:id="175" w:date="2017-06-09T06:41:25.0570604-07:00">
        <w:r>
          <w:rPr pt14:Unid="b743e4fb60304781a5de4d04f53de743">
            <w:spacing w:val="-4" pt14:Unid="82d6a1f4129f47f4b2dc25f5933c75af"/>
            <w:rtl pt14:Unid="a2ce6e059249402cad316a179536faa9"/>
          </w:rPr>
          <w:delText>؛</w:delText>
        </w:r>
      </w:del>
    </w:p>
    <w:p pt14:Unid="9017da2f699a4ec08f359582ab3d387e">
      <w:pPr pt14:Unid="1f083c6b2e8940d3bf46d6dc6be848d2" pt14:Status="Inserted">
        <w:rPr pt14:Unid="d84fa2a6470844d48f4bb24fbb80cc75">
          <w:ins w:author="Open-Xml-PowerTools" w:id="176" w:date="2017-06-09T06:41:25.0570604-07:00"/>
          <w:rtl pt14:Unid="dda1549e205e405e99fec312bebfe2bb"/>
        </w:rPr>
      </w:pPr>
      <w:ins w:author="Open-Xml-PowerTools" w:id="177" w:date="2017-06-09T06:41:25.0570604-07:00">
        <w:r>
          <w:rPr pt14:Unid="404f16d48602496eac4f4c7d5138a7e2">
            <w:rtl pt14:Unid="47fee2a8d931491bb32d2969793971b5"/>
          </w:rPr>
          <w:t>المدني</w:t>
        </w:r>
      </w:ins>
      <w:ins w:author="Open-Xml-PowerTools" w:id="178" w:date="2017-06-09T06:41:25.0570604-07:00">
        <w:r>
          <w:rPr pt14:Unid="1c2d5d24f92447b0a60acecce6a948fa">
            <w:rFonts w:hint="cs" pt14:Unid="147758fe620a43489d69a39aefd90689"/>
            <w:rtl pt14:Unid="3c6868ff6471450f8a043e39831aa9a7"/>
          </w:rPr>
          <w:t> </w:t>
        </w:r>
      </w:ins>
      <w:ins w:author="Open-Xml-PowerTools" w:id="179" w:date="2017-06-09T06:41:25.0570604-07:00">
        <w:r>
          <w:rPr pt14:Unid="90323d63ff984837b577edc441b27532">
            <w:rtl pt14:Unid="4d79ee63d54a48749fa274c3149505f1"/>
          </w:rPr>
          <w:t>الدولي؛</w:t>
        </w:r>
      </w:ins>
    </w:p>
    <w:p pt14:Unid="04f40ac40b0b4bbb8ac52b31ac9dfcee">
      <w:pPr pt14:Unid="d686a638246b4fb09a258ab2daf0cadb" pt14:Status="Inserted">
        <w:rPr pt14:Unid="e2a8f18b9c9542f38aa9e6881b8db3d3">
          <w:ins w:author="Open-Xml-PowerTools" w:id="180" w:date="2017-06-09T06:41:25.0570604-07:00"/>
          <w:spacing w:val="-4" pt14:Unid="f6890fb936364d11a06fab780383c828"/>
          <w:rtl pt14:Unid="db0c71be58214e7e947e4dbcdfbabc96"/>
        </w:rPr>
      </w:pPr>
      <w:ins w:author="Open-Xml-PowerTools" w:id="181" w:date="2017-06-09T06:41:25.0570604-07:00">
        <w:r>
          <w:rPr pt14:Unid="07e2b67a9b2a4f0ea934fbbb335dc342">
            <w:spacing w:val="-2" pt14:Unid="7ea000c85b79430f957c0bacb4683815"/>
          </w:rPr>
          <w:t>2</w:t>
        </w:r>
      </w:ins>
      <w:ins w:author="Open-Xml-PowerTools" w:id="182" w:date="2017-06-09T06:41:25.0570604-07:00">
        <w:r>
          <w:rPr pt14:Unid="6c9df45f4bf04d2a9f6d2d8261dfb2cc">
            <w:spacing w:val="-4" pt14:Unid="2ed13644d13245589dba2c31c91ce538"/>
            <w:rtl pt14:Unid="183b8813099d4f7c829a1bd2f4ba37e3"/>
          </w:rPr>
          <w:tab pt14:Status="Inserted"/>
        </w:r>
      </w:ins>
      <w:ins w:author="Open-Xml-PowerTools" w:id="183" w:date="2017-06-09T06:41:25.0570604-07:00">
        <w:r>
          <w:rPr pt14:Unid="4086a4440a80492d92e23e9a503a53ec">
            <w:spacing w:val="-4" pt14:Unid="5274611d710b4c70ad86d9ef34a18fe4"/>
            <w:rtl pt14:Unid="ed0d43fcc23e4f59907e03f7f806e7c6"/>
          </w:rPr>
          <w:t xml:space="preserve">أن أي </w:t>
        </w:r>
      </w:ins>
      <w:ins w:author="Open-Xml-PowerTools" w:id="184" w:date="2017-06-09T06:41:25.0570604-07:00">
        <w:r>
          <w:rPr pt14:Unid="23d575a8e93748a4a4e95d5f23e70a27">
            <w:rFonts w:hint="cs" pt14:Unid="6ae0d44826c949458807b25a09131704"/>
            <w:spacing w:val="-4" pt14:Unid="10aae32730d34a57aea5559e5b3a707c"/>
            <w:rtl pt14:Unid="3697449b2b054af288dce5bb1b00bcad"/>
          </w:rPr>
          <w:t>تشغيل لأنظمة</w:t>
        </w:r>
      </w:ins>
      <w:ins w:author="Open-Xml-PowerTools" w:id="185" w:date="2017-06-09T06:41:25.0570604-07:00">
        <w:r>
          <w:rPr pt14:Unid="fcd91fcd7d4b4d12ba3c803cdfe0c947">
            <w:spacing w:val="-4" pt14:Unid="8a1558c3887148a8948b1cc9b1e5a32e"/>
            <w:rtl pt14:Unid="0920b33cc6c04cdbb16591dd2a3f91d6"/>
          </w:rPr>
          <w:t xml:space="preserve"> في الخدمة المتنقلة للطيران</w:t>
        </w:r>
      </w:ins>
      <w:ins w:author="Open-Xml-PowerTools" w:id="186" w:date="2017-06-09T06:41:25.0570604-07:00">
        <w:r>
          <w:rPr pt14:Unid="92b425f118924a9a96703540fe0130b0">
            <w:rFonts w:hint="cs" pt14:Unid="cd2ef48ce6944a838a289e6e2ea8669f"/>
            <w:rtl pt14:Unid="e680ed1da14f4b06b01df189eca41cf2"/>
          </w:rPr>
          <w:t> </w:t>
        </w:r>
      </w:ins>
      <w:ins w:author="Open-Xml-PowerTools" w:id="187" w:date="2017-06-09T06:41:25.0570604-07:00">
        <w:r>
          <w:rPr pt14:Unid="50ac737f45d64dac9cdccd5914607da6">
            <w:spacing w:val="-4" pt14:Unid="679bc8c5eae94d57a64fb2a1f71e8b9f"/>
          </w:rPr>
          <w:t>(R)</w:t>
        </w:r>
      </w:ins>
      <w:ins w:author="Open-Xml-PowerTools" w:id="188" w:date="2017-06-09T06:41:25.0570604-07:00">
        <w:r>
          <w:rPr pt14:Unid="abbae03caa994fce907d58217cb17b76">
            <w:spacing w:val="-4" pt14:Unid="32e3625127bb49209dcc354162e64e4e"/>
            <w:rtl pt14:Unid="ee8166776a9a42809820403d0cf01803"/>
          </w:rPr>
          <w:t xml:space="preserve"> في النطاق </w:t>
        </w:r>
      </w:ins>
      <w:ins w:author="Open-Xml-PowerTools" w:id="189" w:date="2017-06-09T06:41:25.0570604-07:00">
        <w:r>
          <w:rPr pt14:Unid="c3365b6a4967465ebd2f2390d9f36f92">
            <w:spacing w:val="-4" pt14:Unid="cc2d8e834b4340e7b017d1f3f0cbaa2c"/>
          </w:rPr>
          <w:t>MHz 1 164</w:t>
        </w:r>
      </w:ins>
      <w:ins w:author="Open-Xml-PowerTools" w:id="190" w:date="2017-06-09T06:41:25.0570604-07:00">
        <w:r>
          <w:noBreakHyphen pt14:Status="Inserted"/>
        </w:r>
      </w:ins>
      <w:ins w:author="Open-Xml-PowerTools" w:id="191" w:date="2017-06-09T06:41:25.0570604-07:00">
        <w:r>
          <w:rPr pt14:Unid="1801eee07f284312940c4d62ad8f72da">
            <w:spacing w:val="-4" pt14:Unid="cd2f304422544c3b8aef4e83ba72981a"/>
          </w:rPr>
          <w:t>960</w:t>
        </w:r>
      </w:ins>
      <w:ins w:author="Open-Xml-PowerTools" w:id="192" w:date="2017-06-09T06:41:25.0570604-07:00">
        <w:r>
          <w:rPr pt14:Unid="57e1dc2133d2482ea699b5f5548d2abe">
            <w:spacing w:val="-4" pt14:Unid="0dfa2bed57c34284af61698a2ad7bd3f"/>
            <w:rtl pt14:Unid="b255032ea49c482ab192241d0baab437"/>
          </w:rPr>
          <w:t xml:space="preserve"> مع محط</w:t>
        </w:r>
      </w:ins>
      <w:ins w:author="Open-Xml-PowerTools" w:id="193" w:date="2017-06-09T06:41:25.0570604-07:00">
        <w:r>
          <w:rPr pt14:Unid="880d86d89290472d9a52777223878633">
            <w:rFonts w:hint="cs" pt14:Unid="77723eb0a7b641d7b555835d0eda4728"/>
            <w:spacing w:val="-4" pt14:Unid="52743e60236d4365b8ec909255cf8676"/>
            <w:rtl pt14:Unid="be9fee2a2ac5484ca369d3251cf55afd"/>
          </w:rPr>
          <w:t>ات</w:t>
        </w:r>
      </w:ins>
      <w:ins w:author="Open-Xml-PowerTools" w:id="194" w:date="2017-06-09T06:41:25.0570604-07:00">
        <w:r>
          <w:rPr pt14:Unid="57e702cf887746eaafa6b1ca8e7bb943">
            <w:spacing w:val="-4" pt14:Unid="bbe46555053e485e994a90c72af10066"/>
            <w:rtl pt14:Unid="dc7b9dd808914ddc8ed5b7e950e1b61e"/>
          </w:rPr>
          <w:t xml:space="preserve"> في طائرة تعمل داخل </w:t>
        </w:r>
      </w:ins>
      <w:ins w:author="Open-Xml-PowerTools" w:id="195" w:date="2017-06-09T06:41:25.0570604-07:00">
        <w:r>
          <w:rPr pt14:Unid="f84907d208744625b98a6fbcb739ff71">
            <w:spacing w:val="-4" pt14:Unid="776eec2e9af645f48924f019185f69d0"/>
          </w:rPr>
          <w:t>934</w:t>
        </w:r>
      </w:ins>
      <w:ins w:author="Open-Xml-PowerTools" w:id="196" w:date="2017-06-09T06:41:25.0570604-07:00">
        <w:r>
          <w:rPr pt14:Unid="b34424c4b3a34df4b72145d20a82ff04">
            <w:spacing w:val="-4" pt14:Unid="4cc5d590ca064635a48d5c41a589b2e2"/>
            <w:rtl pt14:Unid="7cd56116bb964e8d8104d6d0c9d05181"/>
          </w:rPr>
          <w:t xml:space="preserve"> </w:t>
        </w:r>
      </w:ins>
      <w:ins w:author="Open-Xml-PowerTools" w:id="197" w:date="2017-06-09T06:41:25.0570604-07:00">
        <w:r>
          <w:rPr pt14:Unid="5335959aa0be41769842be7da7a05db2">
            <w:spacing w:val="-4" pt14:Unid="fcda99f0a3fd423cb457bbed123b5b42"/>
          </w:rPr>
          <w:t>km</w:t>
        </w:r>
      </w:ins>
      <w:ins w:author="Open-Xml-PowerTools" w:id="198" w:date="2017-06-09T06:41:25.0570604-07:00">
        <w:r>
          <w:rPr pt14:Unid="d35daf3555f1414db1392af04fef3e8e">
            <w:spacing w:val="-4" pt14:Unid="a43d413db58b45b1ab8a54e044c9611c"/>
            <w:rtl pt14:Unid="c3c3f9b9a98a4c3d960e5d507d607819"/>
          </w:rPr>
          <w:t xml:space="preserve"> و/أو محطات أرضية تعمل داخل </w:t>
        </w:r>
      </w:ins>
      <w:ins w:author="Open-Xml-PowerTools" w:id="199" w:date="2017-06-09T06:41:25.0570604-07:00">
        <w:r>
          <w:rPr pt14:Unid="eb5a85e404454b2ba3248001fd2b80fa">
            <w:spacing w:val="-4" pt14:Unid="6b10cf4976e54930b3f1a575515cc32e"/>
          </w:rPr>
          <w:t>465</w:t>
        </w:r>
      </w:ins>
      <w:ins w:author="Open-Xml-PowerTools" w:id="200" w:date="2017-06-09T06:41:25.0570604-07:00">
        <w:r>
          <w:rPr pt14:Unid="a3eaf56991954e1b9de9f35f303da01d">
            <w:spacing w:val="-4" pt14:Unid="ac0701a3fe58443eb60e08819a39bf37"/>
            <w:rtl pt14:Unid="b67314268bf845a9b8050709d5209a2a"/>
          </w:rPr>
          <w:t xml:space="preserve"> </w:t>
        </w:r>
      </w:ins>
      <w:ins w:author="Open-Xml-PowerTools" w:id="201" w:date="2017-06-09T06:41:25.0570604-07:00">
        <w:r>
          <w:rPr pt14:Unid="1636f8dfa7754d45b35fb02eeee24dfa">
            <w:spacing w:val="-4" pt14:Unid="1b8126a595384325bb42b7d7422993ce"/>
          </w:rPr>
          <w:t>km</w:t>
        </w:r>
      </w:ins>
      <w:ins w:author="Open-Xml-PowerTools" w:id="202" w:date="2017-06-09T06:41:25.0570604-07:00">
        <w:r>
          <w:rPr pt14:Unid="13fc83328eaf402d945ef6cbd211983b">
            <w:spacing w:val="-4" pt14:Unid="970dd8c595c14fcdb9549aea04328cc2"/>
            <w:rtl pt14:Unid="bedc5134a60c49e3922da54bf02fb85c"/>
          </w:rPr>
          <w:t xml:space="preserve"> من حدود أراضي </w:t>
        </w:r>
      </w:ins>
      <w:ins w:author="Open-Xml-PowerTools" w:id="203" w:date="2017-06-09T06:41:25.0570604-07:00">
        <w:r>
          <w:rPr pt14:Unid="7586f905a20b4edf966d576900ed0f73">
            <w:rFonts w:hint="cs" pt14:Unid="b234c0df88ca4ee6a4d8b2878f5b4c72"/>
            <w:spacing w:val="-4" pt14:Unid="1030e1a825814bae95b6feeec0c5c7fb"/>
            <w:rtl pt14:Unid="d8267c97be044311a794e9a21cbc5aee"/>
          </w:rPr>
          <w:t>البلدان المشار إليها في الرقم</w:t>
        </w:r>
      </w:ins>
      <w:ins w:author="Open-Xml-PowerTools" w:id="204" w:date="2017-06-09T06:41:25.0570604-07:00">
        <w:r>
          <w:rPr pt14:Unid="7c9ae654e8004475ae656696f11f0b5d">
            <w:rFonts w:hint="eastAsia" w:cs="Times New Roman" pt14:Unid="63ce5b9297e540d2bc51a793a0861686"/>
            <w:spacing w:val="-4" pt14:Unid="9499817185e84f5188c931f828b83fa8"/>
            <w:rtl pt14:Unid="f93c4adef7cd477280bb8c97f11cc6a9"/>
          </w:rPr>
          <w:t> </w:t>
        </w:r>
      </w:ins>
      <w:ins w:author="Open-Xml-PowerTools" w:id="205" w:date="2017-06-09T06:41:25.0570604-07:00">
        <w:r>
          <w:rPr pt14:Unid="fe6bce01f7354b98a3acea6efaed4e21">
            <w:rFonts w:cs="Times New Roman" pt14:Unid="cae084b511284fe891c8bafb56cddbcc"/>
            <w:b pt14:Unid="31942106116d4df3b0b8ffe908c9d32c"/>
            <w:bCs pt14:Unid="3bda9ced758a480a97bf44be7e166172"/>
            <w:spacing w:val="-4" pt14:Unid="2939fb8b02fd4ac381eda6706a15ea06"/>
          </w:rPr>
          <w:t>312.5</w:t>
        </w:r>
      </w:ins>
      <w:ins w:author="Open-Xml-PowerTools" w:id="206" w:date="2017-06-09T06:41:25.0570604-07:00">
        <w:r>
          <w:rPr pt14:Unid="10db704bd40e41faaa880bfa629d69e6">
            <w:rFonts w:hint="cs" w:cs="Times New Roman" pt14:Unid="970e5df8641148a0820c31ccb00cb43d"/>
            <w:spacing w:val="-4" pt14:Unid="21d36a8395d3419f89b3414df1239454"/>
            <w:rtl pt14:Unid="9e475473f8fb4b84b1a467149f1b92eb"/>
          </w:rPr>
          <w:t xml:space="preserve"> </w:t>
        </w:r>
      </w:ins>
      <w:ins w:author="Open-Xml-PowerTools" w:id="207" w:date="2017-06-09T06:41:25.0570604-07:00">
        <w:r>
          <w:rPr pt14:Unid="24e518a2a4be4ddf88c7fd6d94c379ac">
            <w:rFonts w:hint="cs" pt14:Unid="ccd47f84e0df46b5a63aac040c3d3619"/>
            <w:spacing w:val="-4" pt14:Unid="6f53a4a163454245938113207ea13c08"/>
            <w:rtl pt14:Unid="5b63329253874a589a9f19798c1d2dde"/>
          </w:rPr>
          <w:t>يخضع لاتفاق التنسيق بين</w:t>
        </w:r>
      </w:ins>
      <w:ins w:author="Open-Xml-PowerTools" w:id="208" w:date="2017-06-09T06:41:25.0570604-07:00">
        <w:r>
          <w:rPr pt14:Unid="39f58b8400a640aa8650b5bcb8ee2b75">
            <w:spacing w:val="-4" pt14:Unid="adc6386a1232424ebb24a2bcfc0b38b9"/>
            <w:rtl pt14:Unid="8592e3a3638648bdb4c5d9e21fe0037f"/>
          </w:rPr>
          <w:t xml:space="preserve"> </w:t>
        </w:r>
      </w:ins>
      <w:ins w:author="Open-Xml-PowerTools" w:id="209" w:date="2017-06-09T06:41:25.0570604-07:00">
        <w:r>
          <w:rPr pt14:Unid="59192842bc2f4fd18185bed379a5f29e">
            <w:rFonts w:hint="cs" pt14:Unid="fbbe1ef5bc474b209c9cf2484fbb8f28"/>
            <w:spacing w:val="-4" pt14:Unid="64d22d5097ad494cba20c4c13e6f44a4"/>
            <w:rtl pt14:Unid="5d1d426a369f418789ff383f673cc224"/>
          </w:rPr>
          <w:t xml:space="preserve"> الإدارات المعنية المشار إليها في الرقم </w:t>
        </w:r>
      </w:ins>
      <w:ins w:author="Open-Xml-PowerTools" w:id="210" w:date="2017-06-09T06:41:25.0570604-07:00">
        <w:r>
          <w:rPr pt14:Unid="520764a48337433eaaac0edc9648ad6b">
            <w:b pt14:Unid="dde740e367934ee7861763f08d76ed61"/>
            <w:bCs pt14:Unid="6168bb387de04eb2952f013b7ff23632"/>
            <w:spacing w:val="-4" pt14:Unid="5d6e8391002b446f8859cce4a97569f5"/>
          </w:rPr>
          <w:t>312.5</w:t>
        </w:r>
      </w:ins>
      <w:ins w:author="Open-Xml-PowerTools" w:id="211" w:date="2017-06-09T06:41:25.0570604-07:00">
        <w:r>
          <w:rPr pt14:Unid="ecaa1899896a44a495903128707a62d0">
            <w:rFonts w:hint="cs" pt14:Unid="239fbe13e7a7447c8012e58425f6617f"/>
            <w:spacing w:val="-4" pt14:Unid="f91c31d05baa4d099c8f495ef51fe4b3"/>
            <w:rtl pt14:Unid="3b4d6007649f44a693c80f42cf13e637"/>
          </w:rPr>
          <w:t xml:space="preserve"> لحماية أنظمة خدمة الملاحة الراديوية للطيران </w:t>
        </w:r>
      </w:ins>
      <w:ins w:author="Open-Xml-PowerTools" w:id="212" w:date="2017-06-09T06:41:25.0570604-07:00">
        <w:r>
          <w:rPr pt14:Unid="a0632627ad91437fb74960fe2c054bcf">
            <w:spacing w:val="-4" pt14:Unid="22e9d25cc9ea46b180e70035a29fb6b6"/>
            <w:rtl pt14:Unid="901f49d91c0c4c089470b51a9dee3e59"/>
          </w:rPr>
          <w:t xml:space="preserve">(انظر </w:t>
        </w:r>
      </w:ins>
      <w:ins w:author="Open-Xml-PowerTools" w:id="213" w:date="2017-06-09T06:41:25.0570604-07:00">
        <w:r>
          <w:rPr pt14:Unid="8d0133b0a81a4dd0aa417804d2fa5ff1">
            <w:i pt14:Unid="e3d248f4929b422e8692cbf6f25c3586"/>
            <w:iCs pt14:Unid="35bef06252464940a5325bc10a0991db"/>
            <w:spacing w:val="-4" pt14:Unid="d60a8d7e1f6c4ba6a5d39ffccbda1c20"/>
            <w:rtl pt14:Unid="11063bcfd68443d587a794b18e993322"/>
          </w:rPr>
          <w:t xml:space="preserve">الفقرة </w:t>
        </w:r>
      </w:ins>
      <w:ins w:author="Open-Xml-PowerTools" w:id="214" w:date="2017-06-09T06:41:25.0570604-07:00">
        <w:r>
          <w:rPr pt14:Unid="0fbf166598a34f78be8e6b446bbcd0c2">
            <w:rFonts w:hint="cs" pt14:Unid="186a9fc3ec594bb0bb136b668dde1f7f"/>
            <w:i pt14:Unid="9e848464f710405c816253af69830f76"/>
            <w:iCs pt14:Unid="ab8151b19ddc478db55203a84c77cdd0"/>
            <w:spacing w:val="-4" pt14:Unid="6948b9a11bdf49d0a5a5c0af109dc825"/>
            <w:rtl pt14:Unid="80dad96d985b4fdebefda0f7e27f8921"/>
          </w:rPr>
          <w:t>ﻫ</w:t>
        </w:r>
      </w:ins>
      <w:ins w:author="Open-Xml-PowerTools" w:id="215" w:date="2017-06-09T06:41:25.0570604-07:00">
        <w:r>
          <w:rPr pt14:Unid="65189b77af9f48d29d6f504fd44ad84e">
            <w:i pt14:Unid="ccfcc238dae94fa18b2f6739af537952"/>
            <w:iCs pt14:Unid="9d4950d9dd8149bcb7d5b90862a27424"/>
            <w:spacing w:val="-4" pt14:Unid="5799fd260bfe45a68dad36cd77f8dd83"/>
            <w:rtl pt14:Unid="3c8de0f07d75467086a12dd004cf5d34"/>
          </w:rPr>
          <w:t>) من إذ يضع في اعتباره</w:t>
        </w:r>
      </w:ins>
      <w:ins w:author="Open-Xml-PowerTools" w:id="216" w:date="2017-06-09T06:41:25.0570604-07:00">
        <w:r>
          <w:rPr pt14:Unid="510b33b490a84b3fb3e0a9c908f5bb62">
            <w:spacing w:val="-4" pt14:Unid="b0890774f5ac462092729b45dd2c6133"/>
            <w:rtl pt14:Unid="05a7d7ebda9c45359246cead1d6d740f"/>
          </w:rPr>
          <w:t>)</w:t>
        </w:r>
      </w:ins>
      <w:ins w:author="Open-Xml-PowerTools" w:id="217" w:date="2017-06-09T06:41:25.0570604-07:00">
        <w:r>
          <w:rPr pt14:Unid="8b0d0e5675cd4b94a8fcda1c69c6dfad">
            <w:rFonts w:hint="cs" pt14:Unid="c525ece124f0448eb7cb72226ff0f785"/>
            <w:spacing w:val="-4" pt14:Unid="ba9ae7e1918749eba3bf214263ddcd4e"/>
            <w:rtl pt14:Unid="2f08c7e5e98d4168b07f6d45509826bb"/>
          </w:rPr>
          <w:t xml:space="preserve"> العاملة في نفس النطاق في هذه البلدان، وألا يطبق الرقم </w:t>
        </w:r>
      </w:ins>
      <w:ins w:author="Open-Xml-PowerTools" w:id="218" w:date="2017-06-09T06:41:25.0570604-07:00">
        <w:r>
          <w:rPr pt14:Unid="d1d2a5822d2d4a2d986482d17eb149bd">
            <w:b pt14:Unid="d7b9a87970a14cd784435221db7c4b74"/>
            <w:bCs pt14:Unid="ef92dcf1838a442bbeda71b574dad70d"/>
            <w:spacing w:val="-4" pt14:Unid="07646f9f6bb445fc90bfed962852afa3"/>
          </w:rPr>
          <w:t>21.9</w:t>
        </w:r>
      </w:ins>
      <w:ins w:author="Open-Xml-PowerTools" w:id="219" w:date="2017-06-09T06:41:25.0570604-07:00">
        <w:r>
          <w:rPr pt14:Unid="f40e5bf520a0415ab01e1f9340e9f886">
            <w:spacing w:val="-4" pt14:Unid="ae321d596adb44aeb901737f98b7acde"/>
            <w:rtl pt14:Unid="e1f635338de44e4db0d046d1483fcfc0"/>
          </w:rPr>
          <w:t>؛</w:t>
        </w:r>
      </w:ins>
    </w:p>
    <w:p pt14:Unid="9304820cfbca467aad5d560fa3f0c14d">
      <w:pPr pt14:Unid="18a4bf3146654045bb820843c24d8589" pt14:Status="Inserted">
        <w:rPr pt14:Unid="91c704870bac4113a95e1e69402d55af">
          <w:ins w:author="Open-Xml-PowerTools" w:id="220" w:date="2017-06-09T06:41:25.0570604-07:00"/>
          <w:rtl pt14:Unid="4a8a123f450c4631a32e561a94acb8b5"/>
        </w:rPr>
      </w:pPr>
      <w:ins w:author="Open-Xml-PowerTools" w:id="221" w:date="2017-06-09T06:41:25.0570604-07:00">
        <w:r>
          <w:t>3</w:t>
        </w:r>
      </w:ins>
      <w:ins w:author="Open-Xml-PowerTools" w:id="222" w:date="2017-06-09T06:41:25.0570604-07:00">
        <w:r>
          <w:rPr pt14:Unid="25c974b7e8944d7b971b0a4efa48046b">
            <w:rtl pt14:Unid="28baa5a24c574de2b157d5324db11d56"/>
          </w:rPr>
          <w:tab pt14:Status="Inserted"/>
        </w:r>
      </w:ins>
      <w:ins w:author="Open-Xml-PowerTools" w:id="223" w:date="2017-06-09T06:41:25.0570604-07:00">
        <w:r>
          <w:rPr pt14:Unid="15241139c80d4798bc74a721709fc10b">
            <w:rtl pt14:Unid="83a33b5b3296406aa28e7e2858c164b5"/>
          </w:rPr>
          <w:t xml:space="preserve">أن الإدارات التي تخول تشغيل أنظمة الخدمة المتنقلة للطيران </w:t>
        </w:r>
      </w:ins>
      <w:ins w:author="Open-Xml-PowerTools" w:id="224" w:date="2017-06-09T06:41:25.0570604-07:00">
        <w:r>
          <w:t>(R)</w:t>
        </w:r>
      </w:ins>
      <w:ins w:author="Open-Xml-PowerTools" w:id="225" w:date="2017-06-09T06:41:25.0570604-07:00">
        <w:r>
          <w:rPr pt14:Unid="b09bff71b0144a89962db1d6de0bc38d">
            <w:rtl pt14:Unid="f3041db6f05e43b486e28e5dea9afa8a"/>
          </w:rPr>
          <w:t xml:space="preserve"> في النطاق </w:t>
        </w:r>
      </w:ins>
      <w:ins w:author="Open-Xml-PowerTools" w:id="226" w:date="2017-06-09T06:41:25.0570604-07:00">
        <w:r>
          <w:t>MHz 1 164</w:t>
        </w:r>
      </w:ins>
      <w:ins w:author="Open-Xml-PowerTools" w:id="227" w:date="2017-06-09T06:41:25.0570604-07:00">
        <w:r>
          <w:noBreakHyphen pt14:Status="Inserted"/>
        </w:r>
      </w:ins>
      <w:ins w:author="Open-Xml-PowerTools" w:id="228" w:date="2017-06-09T06:41:25.0570604-07:00">
        <w:r>
          <w:t>960</w:t>
        </w:r>
      </w:ins>
      <w:ins w:author="Open-Xml-PowerTools" w:id="229" w:date="2017-06-09T06:41:25.0570604-07:00">
        <w:r>
          <w:rPr pt14:Unid="d31ff8e68134434d88375109bef8d438">
            <w:rtl pt14:Unid="5ed7205cb7844bbf9c55b7ab67291895"/>
          </w:rPr>
          <w:t xml:space="preserve">، مراعاة شروط التقاسم بشأن التعايش مع </w:t>
        </w:r>
      </w:ins>
      <w:ins w:author="Open-Xml-PowerTools" w:id="230" w:date="2017-06-09T06:41:25.0570604-07:00">
        <w:r>
          <w:rPr pt14:Unid="415e3300dd954db1b5970f1f6a08a312">
            <w:rFonts w:hint="eastAsia" pt14:Unid="4caaf5d6d1c24caa932ab4bd69c3f99d"/>
            <w:rtl pt14:Unid="7fab918436b84b6ea0e9abb81e245a5b"/>
          </w:rPr>
          <w:t>الأنظمة</w:t>
        </w:r>
      </w:ins>
      <w:ins w:author="Open-Xml-PowerTools" w:id="231" w:date="2017-06-09T06:41:25.0570604-07:00">
        <w:r>
          <w:rPr pt14:Unid="9219dc40b1b242ecac7e3187158fe906">
            <w:rtl pt14:Unid="1ed4a60869414dcd9a3739306e67c8b2"/>
          </w:rPr>
          <w:t xml:space="preserve"> </w:t>
        </w:r>
      </w:ins>
      <w:ins w:author="Open-Xml-PowerTools" w:id="232" w:date="2017-06-09T06:41:25.0570604-07:00">
        <w:r>
          <w:rPr pt14:Unid="d459e735f79e4baaa56d96af5548dd50">
            <w:rFonts w:hint="eastAsia" pt14:Unid="10d4afa6afa74b09baf46ded2ecd6afe"/>
            <w:rtl pt14:Unid="9e0605abdf3b46e081f046206afa5614"/>
          </w:rPr>
          <w:t>العاملة</w:t>
        </w:r>
      </w:ins>
      <w:ins w:author="Open-Xml-PowerTools" w:id="233" w:date="2017-06-09T06:41:25.0570604-07:00">
        <w:r>
          <w:rPr pt14:Unid="3a9d85572b8443e0aae5f689be129e5d">
            <w:rtl pt14:Unid="6455736ebc3f4c5eaef09b9fb4c06125"/>
          </w:rPr>
          <w:t xml:space="preserve"> </w:t>
        </w:r>
      </w:ins>
      <w:ins w:author="Open-Xml-PowerTools" w:id="234" w:date="2017-06-09T06:41:25.0570604-07:00">
        <w:r>
          <w:rPr pt14:Unid="e76a09ce552946d281a48e2419fbab90">
            <w:rFonts w:hint="eastAsia" pt14:Unid="bd020b6b04024c7f81c72c46ae26c46e"/>
            <w:rtl pt14:Unid="f973c55fec8f4a9a81357eddf261b0f9"/>
          </w:rPr>
          <w:t>في</w:t>
        </w:r>
      </w:ins>
      <w:ins w:author="Open-Xml-PowerTools" w:id="235" w:date="2017-06-09T06:41:25.0570604-07:00">
        <w:r>
          <w:rPr pt14:Unid="6751b26e433a4c819f1855717e70a4bd">
            <w:rtl pt14:Unid="fa1f1c59a05340e784b06a5a3fe27273"/>
          </w:rPr>
          <w:t xml:space="preserve"> خدمة الملاحة الراديوية للطيران </w:t>
        </w:r>
      </w:ins>
      <w:ins w:author="Open-Xml-PowerTools" w:id="236" w:date="2017-06-09T06:41:25.0570604-07:00">
        <w:r>
          <w:rPr pt14:Unid="2394bb8fda15466588ff29f827d4e7f9">
            <w:rFonts w:hint="eastAsia" pt14:Unid="f9a4fd3cd22040c5917a509b59646aff"/>
            <w:rtl pt14:Unid="a85b52da1e894d68bf3dd5eb5c306f4c"/>
          </w:rPr>
          <w:t>المحددة</w:t>
        </w:r>
      </w:ins>
      <w:ins w:author="Open-Xml-PowerTools" w:id="237" w:date="2017-06-09T06:41:25.0570604-07:00">
        <w:r>
          <w:rPr pt14:Unid="db1b7405371448f6b22938e8bc36152f">
            <w:rtl pt14:Unid="376ef06c63f945b98756211fccca6a80"/>
          </w:rPr>
          <w:t xml:space="preserve"> في الفقرة </w:t>
        </w:r>
      </w:ins>
      <w:ins w:author="Open-Xml-PowerTools" w:id="238" w:date="2017-06-09T06:41:25.0570604-07:00">
        <w:r>
          <w:rPr pt14:Unid="25f369003ad0469f841c93a4b7303cb4">
            <w:rFonts w:hint="eastAsia" pt14:Unid="d7539f0a4deb485aa06c4a7ea1ea0eae"/>
            <w:i pt14:Unid="824fac959d9c4f3eb3119c434f015fa2"/>
            <w:iCs pt14:Unid="0df154619234415eb21142264592dbd9"/>
            <w:rtl pt14:Unid="43e684b7d7024b4bafe1bb5fbb8c0bc3"/>
          </w:rPr>
          <w:t>و</w:t>
        </w:r>
      </w:ins>
      <w:ins w:author="Open-Xml-PowerTools" w:id="239" w:date="2017-06-09T06:41:25.0570604-07:00">
        <w:r>
          <w:rPr pt14:Unid="efe503478f4c42cb87a94bb46757c01a">
            <w:i pt14:Unid="7727f70c9f0a40c788df4cf55b5a02fa"/>
            <w:iCs pt14:Unid="0a2a143d2a5747f3bab468baec256fbd"/>
            <w:rtl pt14:Unid="fc328a0ea5b84238ab94bf8d93f06c25"/>
          </w:rPr>
          <w:t>)</w:t>
        </w:r>
      </w:ins>
      <w:ins w:author="Open-Xml-PowerTools" w:id="240" w:date="2017-06-09T06:41:25.0570604-07:00">
        <w:r>
          <w:rPr pt14:Unid="6376390ece854805970ccaa3c71852af">
            <w:rFonts w:hint="cs" pt14:Unid="1abd4d9a5b754325ae7ac66b36f30ca2"/>
            <w:rtl pt14:Unid="a3cb170b6f6049b98993f2fdf53d7d9a"/>
          </w:rPr>
          <w:t> </w:t>
        </w:r>
      </w:ins>
      <w:ins w:author="Open-Xml-PowerTools" w:id="241" w:date="2017-06-09T06:41:25.0570604-07:00">
        <w:r>
          <w:rPr pt14:Unid="65b9a546fbdc4eb1a750292156bcd86c">
            <w:rtl pt14:Unid="432c13c21815461d8c384b76fac04c95"/>
          </w:rPr>
          <w:t xml:space="preserve">من </w:t>
        </w:r>
      </w:ins>
      <w:ins w:author="Open-Xml-PowerTools" w:id="242" w:date="2017-06-09T06:41:25.0570604-07:00">
        <w:r>
          <w:rPr pt14:Unid="ae621d0257b148bd84be59b34d795218">
            <w:i pt14:Unid="0a1380378e064787891e931bcf595816"/>
            <w:iCs pt14:Unid="cca356787e374f18a2720917df85606d"/>
            <w:rtl pt14:Unid="a51eb372f9ca4e04a136a320956e5b53"/>
          </w:rPr>
          <w:t>إذ يضع في اعتباره</w:t>
        </w:r>
      </w:ins>
      <w:ins w:author="Open-Xml-PowerTools" w:id="243" w:date="2017-06-09T06:41:25.0570604-07:00">
        <w:r>
          <w:rPr pt14:Unid="98339689e5124ed182e777fc1eb1cfc3">
            <w:rtl pt14:Unid="f41f8a9bc7b04f09a14deeaba36a5228"/>
          </w:rPr>
          <w:t xml:space="preserve"> </w:t>
        </w:r>
      </w:ins>
      <w:ins w:author="Open-Xml-PowerTools" w:id="244" w:date="2017-06-09T06:41:25.0570604-07:00">
        <w:r>
          <w:rPr pt14:Unid="8d868e6bfddb470d88aedd3374c366a0">
            <w:rFonts w:hint="eastAsia" pt14:Unid="80870eb6d44a448b99ccde6c2e58e615"/>
            <w:rtl pt14:Unid="496264fb62f7448bb49bd5b7301affb5"/>
          </w:rPr>
          <w:t>بملحق</w:t>
        </w:r>
      </w:ins>
      <w:ins w:author="Open-Xml-PowerTools" w:id="245" w:date="2017-06-09T06:41:25.0570604-07:00">
        <w:r>
          <w:rPr pt14:Unid="88749512bbd94952a585667f9cf0748e">
            <w:rtl pt14:Unid="de950874895646f0bdf25372663d34bf"/>
          </w:rPr>
          <w:t xml:space="preserve"> </w:t>
        </w:r>
      </w:ins>
      <w:ins w:author="Open-Xml-PowerTools" w:id="246" w:date="2017-06-09T06:41:25.0570604-07:00">
        <w:r>
          <w:rPr pt14:Unid="cfcfaceb9723492ea0e5134932e2db1c">
            <w:rFonts w:hint="eastAsia" pt14:Unid="c0e4e63f752e49a9a8cd5b4408c5cdc1"/>
            <w:rtl pt14:Unid="c94dab5127d44fbba6a817103cc27e29"/>
          </w:rPr>
          <w:t>هذا القرار</w:t>
        </w:r>
      </w:ins>
      <w:ins w:author="Open-Xml-PowerTools" w:id="247" w:date="2017-06-09T06:41:25.0570604-07:00">
        <w:r>
          <w:rPr pt14:Unid="1cd1fa36a156457e92eff1effb070e38">
            <w:rtl pt14:Unid="da59f78b4d2647b0bb773f6ab2cfeb8e"/>
          </w:rPr>
          <w:t>؛</w:t>
        </w:r>
      </w:ins>
    </w:p>
    <w:p pt14:Unid="12d5cc1228344fc485ce0877d726c706">
      <w:pPr pt14:Unid="46b54d5553c94d2297a472d491f9bdd1" pt14:Status="Inserted">
        <w:rPr pt14:Unid="e879cc0fc0c64f02a88bef3cf1b87f2d">
          <w:ins w:author="Open-Xml-PowerTools" w:id="248" w:date="2017-06-09T06:41:25.0570604-07:00"/>
          <w:rtl pt14:Unid="f1c1da56bb2f4136bc0e8886153f59e6"/>
        </w:rPr>
      </w:pPr>
      <w:ins w:author="Open-Xml-PowerTools" w:id="249" w:date="2017-06-09T06:41:25.0570604-07:00">
        <w:r>
          <w:t>4</w:t>
        </w:r>
      </w:ins>
      <w:ins w:author="Open-Xml-PowerTools" w:id="250" w:date="2017-06-09T06:41:25.0570604-07:00">
        <w:r>
          <w:rPr pt14:Unid="b29726cdf407429f85f23af77b7a740c">
            <w:rtl pt14:Unid="339a3551cce64935b71130fe77875654"/>
          </w:rPr>
          <w:tab pt14:Status="Inserted"/>
        </w:r>
      </w:ins>
      <w:ins w:author="Open-Xml-PowerTools" w:id="251" w:date="2017-06-09T06:41:25.0570604-07:00">
        <w:r>
          <w:rPr pt14:Unid="e49c6c7cb27d4052806faaeaeebfd97f">
            <w:rtl pt14:Unid="b1c98e639b4f49358816816076e40e74"/>
          </w:rPr>
          <w:t xml:space="preserve">أن مسألة التوافق بين أي نظام من أنظمة الخدمة المتنقلة للطيران </w:t>
        </w:r>
      </w:ins>
      <w:ins w:author="Open-Xml-PowerTools" w:id="252" w:date="2017-06-09T06:41:25.0570604-07:00">
        <w:r>
          <w:t>(R)</w:t>
        </w:r>
      </w:ins>
      <w:ins w:author="Open-Xml-PowerTools" w:id="253" w:date="2017-06-09T06:41:25.0570604-07:00">
        <w:r>
          <w:rPr pt14:Unid="09a32428d0f94275a02183b2e26a5ce4">
            <w:rtl pt14:Unid="4d35c8c3aaee4e3db893d49897b12933"/>
          </w:rPr>
          <w:t xml:space="preserve"> في النطاق </w:t>
        </w:r>
      </w:ins>
      <w:ins w:author="Open-Xml-PowerTools" w:id="254" w:date="2017-06-09T06:41:25.0570604-07:00">
        <w:r>
          <w:t>MHz 1 164</w:t>
        </w:r>
      </w:ins>
      <w:ins w:author="Open-Xml-PowerTools" w:id="255" w:date="2017-06-09T06:41:25.0570604-07:00">
        <w:r>
          <w:noBreakHyphen pt14:Status="Inserted"/>
        </w:r>
      </w:ins>
      <w:ins w:author="Open-Xml-PowerTools" w:id="256" w:date="2017-06-09T06:41:25.0570604-07:00">
        <w:r>
          <w:t>960</w:t>
        </w:r>
      </w:ins>
      <w:ins w:author="Open-Xml-PowerTools" w:id="257" w:date="2017-06-09T06:41:25.0570604-07:00">
        <w:r>
          <w:rPr pt14:Unid="b3d3e3d30be54c7bb566448657b2a09c">
            <w:rtl pt14:Unid="f1ccb8546a8341dea58b5a0b5bb4d00a"/>
          </w:rPr>
          <w:t xml:space="preserve"> والأنظمة المشار إليها في الفقرة </w:t>
        </w:r>
      </w:ins>
      <w:ins w:author="Open-Xml-PowerTools" w:id="258" w:date="2017-06-09T06:41:25.0570604-07:00">
        <w:r>
          <w:rPr pt14:Unid="f936be3028ae49bda8c9d57cd1b73f2f">
            <w:rFonts w:hint="eastAsia" pt14:Unid="f5fa268ddebd44e9992ac65076ee978a"/>
            <w:i pt14:Unid="490357c805a642c28b19bc989b7d4eb6"/>
            <w:iCs pt14:Unid="cf55bdcdaff74c128a2fba25aae87891"/>
            <w:rtl pt14:Unid="483f06754137462facc79bea5ada1330"/>
          </w:rPr>
          <w:t>و</w:t>
        </w:r>
      </w:ins>
      <w:ins w:author="Open-Xml-PowerTools" w:id="259" w:date="2017-06-09T06:41:25.0570604-07:00">
        <w:r>
          <w:rPr pt14:Unid="7b0772c054fc4478b7cd9e7d9c27b86b">
            <w:i pt14:Unid="9174bea9d87c48bc958e31c8bd15a725"/>
            <w:iCs pt14:Unid="14aaab71307344f1a49041c3efebec16"/>
            <w:rtl pt14:Unid="482c8d8a410440918a0adea86e5740e2"/>
          </w:rPr>
          <w:t>)</w:t>
        </w:r>
      </w:ins>
      <w:ins w:author="Open-Xml-PowerTools" w:id="260" w:date="2017-06-09T06:41:25.0570604-07:00">
        <w:r>
          <w:rPr pt14:Unid="6c710dc9a20347609c487fd6eac24f9e">
            <w:rtl pt14:Unid="58319dbc83dd4245b6e37b220b48869a"/>
          </w:rPr>
          <w:t xml:space="preserve"> من </w:t>
        </w:r>
      </w:ins>
      <w:ins w:author="Open-Xml-PowerTools" w:id="261" w:date="2017-06-09T06:41:25.0570604-07:00">
        <w:r>
          <w:rPr pt14:Unid="b853ab7b5dc34112b41da2a2bacc9da6">
            <w:i pt14:Unid="bc6deae005ec4e09b40c0c5d8b215216"/>
            <w:iCs pt14:Unid="6ba82c35c2c943dba3115ed3bdb305e5"/>
            <w:rtl pt14:Unid="00830b02e6e940c1950d246b2e7e5e73"/>
          </w:rPr>
          <w:t>إذ يضع في اعتباره</w:t>
        </w:r>
      </w:ins>
      <w:ins w:author="Open-Xml-PowerTools" w:id="262" w:date="2017-06-09T06:41:25.0570604-07:00">
        <w:r>
          <w:rPr pt14:Unid="74e1650a79be4a259d42ddc3c2fdcda1">
            <w:rtl pt14:Unid="20b2f296f394447c851889255509dc42"/>
          </w:rPr>
          <w:t xml:space="preserve"> مسألة يجب معالجتها في إطار منظمة الطيران المدني الدولي</w:t>
        </w:r>
      </w:ins>
      <w:ins w:author="Open-Xml-PowerTools" w:id="263" w:date="2017-06-09T06:41:25.0570604-07:00">
        <w:r>
          <w:rPr pt14:Unid="3cfd0b813af24e2c90879d073cc8b841">
            <w:rFonts w:hint="cs" pt14:Unid="9c0a2c4516f74e8284b38c170c9b6a15"/>
            <w:rtl pt14:Unid="74ca1243f43845459e80a728823e2968"/>
          </w:rPr>
          <w:t>؛</w:t>
        </w:r>
      </w:ins>
    </w:p>
    <w:p pt14:Unid="8345079d7e214e938746842dc2397a60">
      <w:pPr pt14:Unid="b5cf7264194446d584214014237612e5" pt14:Status="Inserted">
        <w:rPr pt14:Unid="3c82f89a5fcd4e91bc5e04dc1c6fa842">
          <w:ins w:author="Open-Xml-PowerTools" w:id="264" w:date="2017-06-09T06:41:25.0570604-07:00"/>
          <w:rtl pt14:Unid="6b09c8ddc3844a3791056a1145e65ac8"/>
        </w:rPr>
      </w:pPr>
      <w:ins w:author="Open-Xml-PowerTools" w:id="265" w:date="2017-06-09T06:41:25.0570604-07:00">
        <w:r>
          <w:t>5</w:t>
        </w:r>
      </w:ins>
      <w:ins w:author="Open-Xml-PowerTools" w:id="266" w:date="2017-06-09T06:41:25.0570604-07:00">
        <w:r>
          <w:rPr pt14:Unid="fa5531a4ca0d45c7b2b76f416a91a5b7">
            <w:rtl pt14:Unid="b86883e02b0941ba9492d6562e3eb158"/>
          </w:rPr>
          <w:tab pt14:Status="Inserted"/>
        </w:r>
      </w:ins>
      <w:ins w:author="Open-Xml-PowerTools" w:id="267" w:date="2017-06-09T06:41:25.0570604-07:00">
        <w:r>
          <w:rPr pt14:Unid="2506f1a69f864d8b951bc400a7cdff7a">
            <w:rtl pt14:Unid="0f4e9f470a8048efbc3ffd093b57242d"/>
          </w:rPr>
          <w:t xml:space="preserve">أن الإدارات التي تنوي تنفيذ أنظمة الخدمة المتنقلة للطيران </w:t>
        </w:r>
      </w:ins>
      <w:ins w:author="Open-Xml-PowerTools" w:id="268" w:date="2017-06-09T06:41:25.0570604-07:00">
        <w:r>
          <w:t>(R)</w:t>
        </w:r>
      </w:ins>
      <w:ins w:author="Open-Xml-PowerTools" w:id="269" w:date="2017-06-09T06:41:25.0570604-07:00">
        <w:r>
          <w:rPr pt14:Unid="afa2095e00e74e5495542fc8dd2f4bd5">
            <w:rtl pt14:Unid="2f9f58fbc6984f6aba6c65027004f22c"/>
          </w:rPr>
          <w:t xml:space="preserve"> في النطاق </w:t>
        </w:r>
      </w:ins>
      <w:ins w:author="Open-Xml-PowerTools" w:id="270" w:date="2017-06-09T06:41:25.0570604-07:00">
        <w:r>
          <w:t>1 164-960</w:t>
        </w:r>
      </w:ins>
      <w:ins w:author="Open-Xml-PowerTools" w:id="271" w:date="2017-06-09T06:41:25.0570604-07:00">
        <w:r>
          <w:rPr pt14:Unid="3397abacffc9468b8b95ee058350ea60">
            <w:rtl pt14:Unid="b3c3f3ce18b1446180952758390b392e"/>
          </w:rPr>
          <w:t xml:space="preserve"> </w:t>
        </w:r>
      </w:ins>
      <w:ins w:author="Open-Xml-PowerTools" w:id="272" w:date="2017-06-09T06:41:25.0570604-07:00">
        <w:r>
          <w:t>MHz</w:t>
        </w:r>
      </w:ins>
      <w:ins w:author="Open-Xml-PowerTools" w:id="273" w:date="2017-06-09T06:41:25.0570604-07:00">
        <w:r>
          <w:rPr pt14:Unid="a62f1b838a0b4ce9a9718aeab3640352">
            <w:rtl pt14:Unid="70ef292771cb437493e026c93984b97a"/>
          </w:rPr>
          <w:t xml:space="preserve"> كي لا تتسبب في تداخل ضار لخدمة الملاحة الراديوية الساتلية في النطاق </w:t>
        </w:r>
      </w:ins>
      <w:ins w:author="Open-Xml-PowerTools" w:id="274" w:date="2017-06-09T06:41:25.0570604-07:00">
        <w:r>
          <w:t>MH</w:t>
        </w:r>
      </w:ins>
      <w:ins w:author="Open-Xml-PowerTools" w:id="275" w:date="2017-06-09T06:41:25.0570604-07:00">
        <w:r>
          <w:rPr pt14:Unid="c06b6d197e8c44fcaf9ee0c31e358a63">
            <w:lang w:bidi="ar-EG" pt14:Unid="537e20a2c1b5476c8e4c68b6e9b38f81"/>
          </w:rPr>
          <w:t>z </w:t>
        </w:r>
      </w:ins>
      <w:ins w:author="Open-Xml-PowerTools" w:id="276" w:date="2017-06-09T06:41:25.0570604-07:00">
        <w:r>
          <w:t>1 215-1 164</w:t>
        </w:r>
      </w:ins>
      <w:ins w:author="Open-Xml-PowerTools" w:id="277" w:date="2017-06-09T06:41:25.0570604-07:00">
        <w:r>
          <w:rPr pt14:Unid="668b7b249cd9492d8f3ba396301f0f69">
            <w:rtl pt14:Unid="fe0de21b75c74cc1ba70dd7ae57b30bc"/>
          </w:rPr>
          <w:t>، ينبغي أن تستعمل المعايير المحددة أدناه:</w:t>
        </w:r>
      </w:ins>
    </w:p>
    <w:p pt14:Unid="2899e46cac2d41c7bd9474739f6e6cff">
      <w:pPr pt14:Unid="800a9437b66a45bb920226fb9934da7c" pt14:Status="Inserted">
        <w:pStyle w:val="enumlev1" pt14:Unid="00a5d41fc8f942539764cbda5fd1f1a5"/>
        <w:rPr pt14:Unid="7d5b471ef578444297808c3f2eb1733f">
          <w:ins w:author="Open-Xml-PowerTools" w:id="278" w:date="2017-06-09T06:41:25.0570604-07:00"/>
          <w:rtl pt14:Unid="67c094bddcfd4c69b2fc5a16fed5524f"/>
        </w:rPr>
      </w:pPr>
      <w:ins w:author="Open-Xml-PowerTools" w:id="279" w:date="2017-06-09T06:41:25.0570604-07:00">
        <w:r>
          <w:rPr pt14:Unid="40f80dab3c044984b401fb430c4d10cb">
            <w:rtl pt14:Unid="0de001f8f266478d8909dabf148f9a1c"/>
          </w:rPr>
          <w:t>-</w:t>
        </w:r>
      </w:ins>
      <w:ins w:author="Open-Xml-PowerTools" w:id="280" w:date="2017-06-09T06:41:25.0570604-07:00">
        <w:r>
          <w:rPr pt14:Unid="df3a62db7d78420da30d0baca2ca167a">
            <w:rtl pt14:Unid="f58e877c994943a595c585010efee94d"/>
          </w:rPr>
          <w:tab pt14:Status="Inserted"/>
        </w:r>
      </w:ins>
      <w:ins w:author="Open-Xml-PowerTools" w:id="281" w:date="2017-06-09T06:41:25.0570604-07:00">
        <w:r>
          <w:rPr pt14:Unid="920fa6c67927429f807095a30274a40d">
            <w:rtl pt14:Unid="98ddfef9f38847bf946d3dc05b15fc7f"/>
          </w:rPr>
          <w:t xml:space="preserve">يجب على أي محطة أرضية مشغلة في توزيع أنظمة الخدمة المتنقلة للطيران </w:t>
        </w:r>
      </w:ins>
      <w:ins w:author="Open-Xml-PowerTools" w:id="282" w:date="2017-06-09T06:41:25.0570604-07:00">
        <w:r>
          <w:t>(R)</w:t>
        </w:r>
      </w:ins>
      <w:ins w:author="Open-Xml-PowerTools" w:id="283" w:date="2017-06-09T06:41:25.0570604-07:00">
        <w:r>
          <w:rPr pt14:Unid="8c0a4f33eeee47c4aa0fe40b309d58fc">
            <w:rtl pt14:Unid="a39888bf685e4f9bbd2eb2369af1191f"/>
          </w:rPr>
          <w:t xml:space="preserve"> في النطاق </w:t>
        </w:r>
      </w:ins>
      <w:ins w:author="Open-Xml-PowerTools" w:id="284" w:date="2017-06-09T06:41:25.0570604-07:00">
        <w:r>
          <w:t>MHz 1 164-960</w:t>
        </w:r>
      </w:ins>
      <w:ins w:author="Open-Xml-PowerTools" w:id="285" w:date="2017-06-09T06:41:25.0570604-07:00">
        <w:r>
          <w:rPr pt14:Unid="6b2a0a3579e246759dab724219a2f8f8">
            <w:rtl pt14:Unid="209d148549004b05a96e8172e4e3832b"/>
          </w:rPr>
          <w:t xml:space="preserve">، أن تحد من قدرتها المشعة المكافئة المتناحية </w:t>
        </w:r>
      </w:ins>
      <w:ins w:author="Open-Xml-PowerTools" w:id="286" w:date="2017-06-09T06:41:25.0570604-07:00">
        <w:r>
          <w:rPr pt14:Unid="c7522a170e804c44aacb7c58cf3c1c05">
            <w:rFonts w:hint="eastAsia" pt14:Unid="748e5dcbcfc64f84a773540c014ace0a"/>
            <w:rtl pt14:Unid="e4ba4fd0090e453ba9f19891fdf45c3a"/>
          </w:rPr>
          <w:t>القصوى</w:t>
        </w:r>
      </w:ins>
      <w:ins w:author="Open-Xml-PowerTools" w:id="287" w:date="2017-06-09T06:41:25.0570604-07:00">
        <w:r>
          <w:rPr pt14:Unid="783ec9987c66457785682b967395e5e3">
            <w:rtl pt14:Unid="bd2857ae433f4ec4a245ac08ce84b212"/>
          </w:rPr>
          <w:t xml:space="preserve"> </w:t>
        </w:r>
      </w:ins>
      <w:ins w:author="Open-Xml-PowerTools" w:id="288" w:date="2017-06-09T06:41:25.0570604-07:00">
        <w:r>
          <w:t>(e.i.r.p.)</w:t>
        </w:r>
      </w:ins>
      <w:ins w:author="Open-Xml-PowerTools" w:id="289" w:date="2017-06-09T06:41:25.0570604-07:00">
        <w:r>
          <w:rPr pt14:Unid="050af9ee468647f98194408551354528">
            <w:rtl pt14:Unid="a3286e456a004a16b49a4775306b61d0"/>
          </w:rPr>
          <w:t xml:space="preserve"> إلى القيم المقدمة في الجدول التالي:</w:t>
        </w:r>
      </w:ins>
    </w:p>
    <w:p pt14:Unid="395895002dc941e1a406901057da2259">
      <w:pPr pt14:Unid="7524259e541e4a959f5f51648262f269">
        <w:rPr pt14:Unid="9a425a58cf4443fc864fb99d8ee30973">
          <w:rtl pt14:Unid="57036e8ca9b74cb39f592e1191efd803"/>
        </w:rPr>
      </w:pPr>
    </w:p>
    <w:tbl pt14:Unid="d3a6e40c68c54401bb23b6b5781837f8" pt14:CorrelatedSHA1Hash="0eaec3c0b651a41cf6e3187407a55fb1f0bd4e34" pt14:SHA1Hash="0eaec3c0b651a41cf6e3187407a55fb1f0bd4e34" pt14:StructureSHA1Hash="e02c54ede140e4f4a306085302944c7e3fbd9929">
      <w:tblPr pt14:Unid="5b9173fbee7c4f189839a35f0c823f6c">
        <w:bidiVisual pt14:Unid="96e18390ca8d4e1e8bdb7ee8d7f6070e"/>
        <w:tblW w:w="5040" w:type="pct" pt14:Unid="ae9075c8a29944c4a4b9a119652ea837"/>
        <w:jc w:val="center" pt14:Unid="0df3068f16ba4d1e873452820d08c36b"/>
        <w:tblBorders pt14:Unid="b71753e3c15e4c37a2556bb504817821">
          <w:top w:val="single" w:color="auto" w:sz="4" w:space="0" pt14:Unid="20994a4408dd45b88c20cbda51dfddc1"/>
          <w:left w:val="single" w:color="auto" w:sz="4" w:space="0" pt14:Unid="75ef8661466d41b2a652785ad32e4a71"/>
          <w:bottom w:val="single" w:color="auto" w:sz="4" w:space="0" pt14:Unid="41b691a80b134be3bfebd925f4d48955"/>
          <w:right w:val="single" w:color="auto" w:sz="4" w:space="0" pt14:Unid="376519058f9e4558af98a4f6f84e8ea7"/>
          <w:insideH w:val="single" w:color="auto" w:sz="4" w:space="0" pt14:Unid="b8d9546739624eeba0458c58b5730392"/>
          <w:insideV w:val="single" w:color="auto" w:sz="4" w:space="0" pt14:Unid="f6d02e708ae441c2bd084a4482a4bc36"/>
        </w:tblBorders>
        <w:tblLook w:val="01E0" w:firstRow="1" w:lastRow="1" w:firstColumn="1" w:lastColumn="1" w:noHBand="0" w:noVBand="0" pt14:Unid="1f0956f904fd4ccfa7231e2071a5deba"/>
      </w:tblPr>
      <w:tblGrid pt14:Unid="cb0c038e32f344d8868414a89a7b5e00">
        <w:gridCol w:w="2493" pt14:Unid="f07916efa038414fb5fa0792eeb7f59f"/>
        <w:gridCol w:w="2474" pt14:Unid="8bab3df15edb4e62aa2fde1d087ef4a0"/>
        <w:gridCol w:w="2307" pt14:Unid="2a032cbbd29043b18f37b09d42a8d75e"/>
        <w:gridCol w:w="2660" pt14:Unid="6aa8b4bd34344229bf1083a82218d78a"/>
      </w:tblGrid>
      <w:tr pt14:Unid="e214762621404611b6a73d022bd3ecca" pt14:CorrelatedSHA1Hash="970279dbb4fdffe162dfaff23dddf3380d531ec4" pt14:SHA1Hash="970279dbb4fdffe162dfaff23dddf3380d531ec4" pt14:StructureSHA1Hash="2b5bfc32ce91175f666c12d75b4f254b79217e6a">
        <w:trPr pt14:Unid="72086019268146f1a6be126ce9932f19">
          <w:trHeight w:val="210" pt14:Unid="04b37c5b4d60492ca987fe258cbb1a65"/>
          <w:jc w:val="center" pt14:Unid="77a162646f32497494de3870e6d8ebec"/>
          <w:ins w:author="Open-Xml-PowerTools" w:id="290" w:date="2017-06-09T06:41:25.0570604-07:00"/>
        </w:trPr>
        <w:tc pt14:Unid="a7bccb11737949bba41e45fdca906bcd" pt14:SHA1Hash="fcabbbe6c976fbae40a0042974a27ac41fe2b610">
          <w:tcPr pt14:Unid="96c13ad344614bf789c28953da40ca39">
            <w:tcW w:w="2500" w:type="pct" pt14:Unid="42353d3f0d4a4396be27036702c4f3a3"/>
            <w:gridSpan w:val="2" pt14:Unid="38278a2ae059479b9ac7078650c43556"/>
            <w:vAlign w:val="center" pt14:Unid="c5425cb5d7814ea7a7e80cc08f94ea0e"/>
          </w:tcPr>
          <w:p pt14:Unid="3e913d1ef6b74d8b845bc9cdd8fc8e02">
            <w:pPr pt14:Unid="a9b19bb2a8fa4aa5a6def21a4b04f1b9" pt14:Status="Inserted">
              <w:pStyle w:val="Tablehead" pt14:Unid="6c4d17ea279a4ffb91fba62e50dda079"/>
              <w:keepNext pt14:Unid="3e4aea43e2864e6195f3b890df7e0ec4"/>
              <w:spacing w:after="40" pt14:Unid="5607b780777b413fb4684aeee9056c47"/>
              <w:rPr>
                <w:ins w:author="Open-Xml-PowerTools" w:id="291" w:date="2017-06-09T06:41:25.0570604-07:00"/>
              </w:rPr>
            </w:pPr>
            <w:ins w:author="Open-Xml-PowerTools" w:id="292" w:date="2017-06-09T06:41:25.0570604-07:00">
              <w:r>
                <w:rPr pt14:Unid="1f7c24dfb20343bc88add0cf00a02724">
                  <w:rtl pt14:Unid="fc55e2f1de784c479f7aea68fab540ad"/>
                </w:rPr>
                <w:t xml:space="preserve">إرسالات في النطاق </w:t>
              </w:r>
            </w:ins>
            <w:ins w:author="Open-Xml-PowerTools" w:id="293" w:date="2017-06-09T06:41:25.0570604-07:00">
              <w:r>
                <w:t>1 164-960</w:t>
              </w:r>
            </w:ins>
            <w:ins w:author="Open-Xml-PowerTools" w:id="294" w:date="2017-06-09T06:41:25.0570604-07:00">
              <w:r>
                <w:rPr pt14:Unid="fdff0666e960463c808e42ef301a3154">
                  <w:rtl pt14:Unid="bc97df7e0cd54951b017a6f1432100bd"/>
                </w:rPr>
                <w:t> </w:t>
              </w:r>
            </w:ins>
            <w:ins w:author="Open-Xml-PowerTools" w:id="295" w:date="2017-06-09T06:41:25.0570604-07:00">
              <w:r>
                <w:t>MHz</w:t>
              </w:r>
            </w:ins>
          </w:p>
          <w:p pt14:Unid="630a639a204e4b18bf312e6ee54192f5">
            <w:pPr pt14:Unid="aa528487536c48ef9e8a7cc412198cbc" pt14:Status="Inserted">
              <w:pStyle w:val="Tablehead" pt14:Unid="d69306627f2b488ebc6b68ac550e74e3"/>
              <w:keepNext pt14:Unid="41c31d9b12684ca692f195c55a195073"/>
              <w:spacing w:after="40" pt14:Unid="8dd6a55f3cda417985a7a13e506b748c"/>
              <w:rPr>
                <w:ins w:author="Open-Xml-PowerTools" w:id="296" w:date="2017-06-09T06:41:25.0570604-07:00"/>
              </w:rPr>
            </w:pPr>
            <w:ins w:author="Open-Xml-PowerTools" w:id="297" w:date="2017-06-09T06:41:25.0570604-07:00">
              <w:r>
                <w:rPr pt14:Unid="1b4c612387a24221b307c731447efd9f">
                  <w:rtl pt14:Unid="4f49c940896c4191825b56aff459c543"/>
                </w:rPr>
                <w:t>(إجمالي القدرة المشعة المكافئة المتناحية في النطاق</w:t>
              </w:r>
            </w:ins>
            <w:ins w:author="Open-Xml-PowerTools" w:id="298" w:date="2017-06-09T06:41:25.0570604-07:00">
              <w:r>
                <w:rPr pt14:Unid="00ca5aef295042e0a98e8d99b12542a2">
                  <w:rtl pt14:Unid="e13ffc58dd9c429b8a1fddbc9e6d95d9"/>
                </w:rPr>
                <w:br pt14:Status="Inserted"/>
              </w:r>
            </w:ins>
            <w:ins w:author="Open-Xml-PowerTools" w:id="299" w:date="2017-06-09T06:41:25.0570604-07:00">
              <w:r>
                <w:rPr pt14:Unid="f85f821244fc4a6ab4d41e5b9d06bcac">
                  <w:rtl pt14:Unid="b0c84168ccfb4881bcd4a96180e374a5"/>
                </w:rPr>
                <w:t xml:space="preserve"> </w:t>
              </w:r>
            </w:ins>
            <w:ins w:author="Open-Xml-PowerTools" w:id="300" w:date="2017-06-09T06:41:25.0570604-07:00">
              <w:r>
                <w:t>1 164-960</w:t>
              </w:r>
            </w:ins>
            <w:ins w:author="Open-Xml-PowerTools" w:id="301" w:date="2017-06-09T06:41:25.0570604-07:00">
              <w:r>
                <w:rPr pt14:Unid="2640126104a04517824e3a4d1d2ca3fe">
                  <w:rtl pt14:Unid="5a65f041a16a40e99dad83f70c428141"/>
                </w:rPr>
                <w:t> </w:t>
              </w:r>
            </w:ins>
            <w:ins w:author="Open-Xml-PowerTools" w:id="302" w:date="2017-06-09T06:41:25.0570604-07:00">
              <w:r>
                <w:t>MHz</w:t>
              </w:r>
            </w:ins>
            <w:ins w:author="Open-Xml-PowerTools" w:id="303" w:date="2017-06-09T06:41:25.0570604-07:00">
              <w:r>
                <w:rPr pt14:Unid="f2ad1b99d6af455d99a894f14223bee7">
                  <w:rtl pt14:Unid="be1756d0720c4e139d83a44d80ec86d1"/>
                </w:rPr>
                <w:t xml:space="preserve"> بدالة التردد المركزي للموجة الحاملة)</w:t>
              </w:r>
            </w:ins>
          </w:p>
        </w:tc>
        <w:tc pt14:Unid="a4cbeb0faeb641b2ba94f6b1108aa091" pt14:SHA1Hash="c22180a5925ede784e840258e4d30bc969fcfd26">
          <w:tcPr pt14:Unid="00eb4a0f901643b08e255915049e178e">
            <w:tcW w:w="2500" w:type="pct" pt14:Unid="033fe9df7071486b9361fa4f6b1b3d71"/>
            <w:gridSpan w:val="2" pt14:Unid="470aa6aceb4743649c062af9f5dbdb17"/>
            <w:vAlign w:val="center" pt14:Unid="b92c463a920542b29dfa74327007c1ae"/>
          </w:tcPr>
          <w:p pt14:Unid="ea8e76ce4f794268a4838c4c180fba78">
            <w:pPr pt14:Unid="aee0690015bf4ec190aba26b31802779" pt14:Status="Inserted">
              <w:pStyle w:val="Tablehead" pt14:Unid="3cdf489d2e82468990e60e5c1b7f1291"/>
              <w:keepNext pt14:Unid="7f7ef3d98e8044bca01d5a180474466d"/>
              <w:spacing w:before="40" w:after="40" pt14:Unid="e8bead31806e4984a47d279135484063"/>
              <w:rPr>
                <w:ins w:author="Open-Xml-PowerTools" w:id="304" w:date="2017-06-09T06:41:25.0570604-07:00"/>
              </w:rPr>
            </w:pPr>
            <w:ins w:author="Open-Xml-PowerTools" w:id="305" w:date="2017-06-09T06:41:25.0570604-07:00">
              <w:r>
                <w:rPr pt14:Unid="4595a8dd81b54ab7b21a40e0a4b3eb33">
                  <w:rtl pt14:Unid="dba82b01481c4e789c701c75ac71bff8"/>
                </w:rPr>
                <w:t xml:space="preserve">إرسالات في النطاق </w:t>
              </w:r>
            </w:ins>
            <w:ins w:author="Open-Xml-PowerTools" w:id="306" w:date="2017-06-09T06:41:25.0570604-07:00">
              <w:r>
                <w:t>1 215-1 164</w:t>
              </w:r>
            </w:ins>
            <w:ins w:author="Open-Xml-PowerTools" w:id="307" w:date="2017-06-09T06:41:25.0570604-07:00">
              <w:r>
                <w:rPr pt14:Unid="894f7485822b40de9084eab86ea4a8f6">
                  <w:rtl pt14:Unid="8eefa934b8b04e4189d9b001fdb62603"/>
                </w:rPr>
                <w:t xml:space="preserve"> </w:t>
              </w:r>
            </w:ins>
            <w:ins w:author="Open-Xml-PowerTools" w:id="308" w:date="2017-06-09T06:41:25.0570604-07:00">
              <w:r>
                <w:t>MHz</w:t>
              </w:r>
            </w:ins>
          </w:p>
        </w:tc>
      </w:tr>
      <w:tr pt14:Unid="51b4f009b7934468ae4f512a5d367e4a" pt14:CorrelatedSHA1Hash="eb9e622219b69db8922ae6b8cff366e67153670c" pt14:SHA1Hash="eb9e622219b69db8922ae6b8cff366e67153670c" pt14:StructureSHA1Hash="00d15958344c1089c83466483efed362b92197da">
        <w:trPr pt14:Unid="098b8a88b1634899b602b7a9037651d0">
          <w:jc w:val="center" pt14:Unid="f9e9730d9d7845d6b46c2a93ff43151b"/>
          <w:ins w:author="Open-Xml-PowerTools" w:id="309" w:date="2017-06-09T06:41:25.0570604-07:00"/>
        </w:trPr>
        <w:tc pt14:Unid="9a9d82105a6349b2b36149babebc8dce" pt14:SHA1Hash="3f4d0db29abaa8a89a1689a08c8cc53ee89cb240">
          <w:tcPr pt14:Unid="34a9c381311c4efabf595972fcd7fcd4">
            <w:tcW w:w="1255" w:type="pct" pt14:Unid="4899ce3def1c4ed4b80c8b504a8cf84e"/>
            <w:vAlign w:val="center" pt14:Unid="991e591b06ef443889bc111a63bee085"/>
          </w:tcPr>
          <w:p pt14:Unid="b22f1140687645e78bab1539d08771a9">
            <w:pPr pt14:Unid="f4dac242ab074853974e9bd02299a38b" pt14:Status="Inserted">
              <w:pStyle w:val="TableTextS50" pt14:Unid="b05dc1622e8a4223bb4ed98a4e556fba"/>
              <w:keepNext pt14:Unid="bbec546f10f14772bfe8e8a67319817a"/>
              <w:bidi pt14:Unid="c581bd0369cb432ea4ee3feb03956180"/>
              <w:spacing w:line="260" w:lineRule="exact" pt14:Unid="58c6c4cd976744a28d3bc90e4a76ee18"/>
              <w:jc w:val="center" pt14:Unid="645bbaf60df04daea01a558aad9efe45"/>
              <w:rPr pt14:Unid="11272b8a713544749c1575e707e3a1fb">
                <w:ins w:author="Open-Xml-PowerTools" w:id="310" w:date="2017-06-09T06:41:25.0570604-07:00"/>
                <w:rtl pt14:Unid="452f8f8a78c9453f91216faf4a68026b"/>
              </w:rPr>
            </w:pPr>
            <w:ins w:author="Open-Xml-PowerTools" w:id="311" w:date="2017-06-09T06:41:25.0570604-07:00">
              <w:r>
                <w:rPr pt14:Unid="04d62c939fa54de3a84218fda3d66b16">
                  <w:rtl pt14:Unid="ce31a9845b5541f98200355664eb7b5d"/>
                </w:rPr>
                <w:t xml:space="preserve">التردد المركزي للنظام </w:t>
              </w:r>
            </w:ins>
            <w:ins w:author="Open-Xml-PowerTools" w:id="312" w:date="2017-06-09T06:41:25.0570604-07:00">
              <w:r>
                <w:rPr pt14:Unid="dca0bee8f7894a7787125b9b3c54997b">
                  <w:spacing w:val="-2" pt14:Unid="fe8caf53d9df4777ba5572efbbbad901"/>
                  <w:lang w:eastAsia="zh-CN" pt14:Unid="020702285f954d328fe47aae8c24833e"/>
                </w:rPr>
                <w:t>AM(R)S</w:t>
              </w:r>
            </w:ins>
            <w:ins w:author="Open-Xml-PowerTools" w:id="313" w:date="2017-06-09T06:41:25.0570604-07:00">
              <w:r>
                <w:rPr pt14:Unid="e42f364912d544a5a7b791eb1bb52f2c">
                  <w:rtl pt14:Unid="d808b876c47140f6b93e7f08e25fa0e9"/>
                </w:rPr>
                <w:t xml:space="preserve"> </w:t>
              </w:r>
            </w:ins>
          </w:p>
          <w:p pt14:Unid="b0e9679395044451affcde2184b4ae07">
            <w:pPr pt14:Unid="9183dc8283b64e63baaec09e7808c794" pt14:Status="Inserted">
              <w:pStyle w:val="TableTextS50" pt14:Unid="d48894f2ae0d4c739162f8db3a36d876"/>
              <w:keepNext pt14:Unid="bd7222ed40a543b59dfcd493a19462da"/>
              <w:bidi pt14:Unid="8a1ad51f83bc4e7a8d01c697a9809436"/>
              <w:spacing w:line="260" w:lineRule="exact" pt14:Unid="787fe872802a450daf01814fcd5a7382"/>
              <w:jc w:val="center" pt14:Unid="8570d3f836e44164826d4e40ed670599"/>
              <w:rPr pt14:Unid="560d9b1416b5483bb67e74ea96e9752e">
                <w:ins w:author="Open-Xml-PowerTools" w:id="314" w:date="2017-06-09T06:41:25.0570604-07:00"/>
                <w:highlight w:val="cyan" pt14:Unid="436d38ab745e49d48b1a5ad53c61b36c"/>
                <w:rtl pt14:Unid="dd57b068af2446eb8eceec0184504f32"/>
              </w:rPr>
            </w:pPr>
            <w:ins w:author="Open-Xml-PowerTools" w:id="315" w:date="2017-06-09T06:41:25.0570604-07:00">
              <w:r>
                <w:rPr pt14:Unid="34627ab4f57c4b38ae814e27b6236bd0">
                  <w:rtl pt14:Unid="b5bec93b97bd42ed9f6ee6553fc70244"/>
                </w:rPr>
                <w:t xml:space="preserve">أقل من </w:t>
              </w:r>
            </w:ins>
            <w:ins w:author="Open-Xml-PowerTools" w:id="316" w:date="2017-06-09T06:41:25.0570604-07:00">
              <w:r>
                <w:t>1 146,45</w:t>
              </w:r>
            </w:ins>
            <w:ins w:author="Open-Xml-PowerTools" w:id="317" w:date="2017-06-09T06:41:25.0570604-07:00">
              <w:r>
                <w:rPr pt14:Unid="24b0350f2015429e8360d4c0c593ca21">
                  <w:rtl pt14:Unid="e94ed7e99b484f43b647cd45e0f97407"/>
                </w:rPr>
                <w:t> </w:t>
              </w:r>
            </w:ins>
            <w:ins w:author="Open-Xml-PowerTools" w:id="318" w:date="2017-06-09T06:41:25.0570604-07:00">
              <w:r>
                <w:t>MHz</w:t>
              </w:r>
            </w:ins>
          </w:p>
        </w:tc>
        <w:tc pt14:Unid="9381fd6ec0934d28b62d5f7ef4cbb735" pt14:SHA1Hash="67cdc4c02ea19d6fda284b3ddac8f0f1a0d2ab09">
          <w:tcPr pt14:Unid="485d6781f3394d8b8a851935b079d6ae">
            <w:tcW w:w="1245" w:type="pct" pt14:Unid="0221e2ca5d19478f97b411aca91c82cd"/>
            <w:vAlign w:val="center" pt14:Unid="5de162348df44de6966c87e5e738480b"/>
          </w:tcPr>
          <w:p pt14:Unid="1fb785b9dc1b4b77bfc2a8adbc064e84">
            <w:pPr pt14:Unid="4f3c9c33c74d4a6aad8c37645d02cc3c" pt14:Status="Inserted">
              <w:pStyle w:val="TableTextS50" pt14:Unid="811d7ff203714ee88ea3d480bc488b61"/>
              <w:keepNext pt14:Unid="43c7718d41fc41a3a00ef9c9b1884443"/>
              <w:keepLines pt14:Unid="b62d67fd8c9f41498bb4a18bc4d32e46"/>
              <w:tabs pt14:Unid="9193fdfa1e164e8e96a34d414f474f59">
                <w:tab w:val="left" w:pos="1701" pt14:Unid="79c0b0a3d8c1425c91f1a8c6535d0b0f"/>
                <w:tab w:val="left" w:pos="2268" pt14:Unid="53b4b99a60fe48adaf50fa179bb3a0af"/>
                <w:tab w:val="left" w:pos="2835" pt14:Unid="a48315ab73434e0ebe4f742f08bf14e3"/>
              </w:tabs>
              <w:bidi pt14:Unid="0a7d46ba5cb34d299a1d3761f29e89eb"/>
              <w:spacing w:line="260" w:lineRule="exact" pt14:Unid="ede142d88b234532940f2f75ad81abaa"/>
              <w:jc w:val="center" pt14:Unid="9044e721118140dca8703c7ab6fa626b"/>
              <w:rPr pt14:Unid="58546688ad4a4f74a32919739aa27ed8">
                <w:ins w:author="Open-Xml-PowerTools" w:id="319" w:date="2017-06-09T06:41:25.0570604-07:00"/>
                <w:rtl pt14:Unid="a2a1430a476c47deb3a6543f13bfe5c5"/>
              </w:rPr>
            </w:pPr>
            <w:ins w:author="Open-Xml-PowerTools" w:id="320" w:date="2017-06-09T06:41:25.0570604-07:00">
              <w:r>
                <w:rPr pt14:Unid="e03e86e74eba4141b7335fc1705b80c0">
                  <w:rtl pt14:Unid="bcae8f4fb0f34688a7875723756c021f"/>
                </w:rPr>
                <w:t xml:space="preserve">التردد المركزي للنظام </w:t>
              </w:r>
            </w:ins>
            <w:ins w:author="Open-Xml-PowerTools" w:id="321" w:date="2017-06-09T06:41:25.0570604-07:00">
              <w:r>
                <w:rPr pt14:Unid="41bf36adfc6d45dc9505145b5dc7250d">
                  <w:spacing w:val="-2" pt14:Unid="5daf6f0115cb4ae7adf29f49b0c2b26d"/>
                  <w:lang w:eastAsia="zh-CN" pt14:Unid="cc5a155a8c2a448295426336a7af637a"/>
                </w:rPr>
                <w:t>AM(R)S</w:t>
              </w:r>
            </w:ins>
            <w:ins w:author="Open-Xml-PowerTools" w:id="322" w:date="2017-06-09T06:41:25.0570604-07:00">
              <w:r>
                <w:rPr pt14:Unid="c38e615c93cc4f7eb42587cc7f2afe33">
                  <w:rtl pt14:Unid="0967a332aa2e4831a4ed56b2bd954746"/>
                </w:rPr>
                <w:t xml:space="preserve"> </w:t>
              </w:r>
            </w:ins>
            <w:ins w:author="Open-Xml-PowerTools" w:id="323" w:date="2017-06-09T06:41:25.0570604-07:00">
              <w:r>
                <w:t>1 164-1 146,45</w:t>
              </w:r>
            </w:ins>
            <w:ins w:author="Open-Xml-PowerTools" w:id="324" w:date="2017-06-09T06:41:25.0570604-07:00">
              <w:r>
                <w:rPr pt14:Unid="898a2dc9477c49cdaedc068c6676ef75">
                  <w:rtl pt14:Unid="23ae9a3f28db46f78cf22672f7f14005"/>
                </w:rPr>
                <w:t> </w:t>
              </w:r>
            </w:ins>
            <w:ins w:author="Open-Xml-PowerTools" w:id="325" w:date="2017-06-09T06:41:25.0570604-07:00">
              <w:r>
                <w:t>MHz</w:t>
              </w:r>
            </w:ins>
          </w:p>
        </w:tc>
        <w:tc pt14:Unid="dac7912ee45a4f938c9104347e7ae0cb" pt14:SHA1Hash="c150949b0ac5602e8741e45d53d521d8f61dbd1c">
          <w:tcPr pt14:Unid="785bf697e8524f9f9ac5ee56ee5f1ed5">
            <w:tcW w:w="1161" w:type="pct" pt14:Unid="1e67fde5cb7c4f04b330af473aa7b9d5"/>
            <w:vAlign w:val="center" pt14:Unid="ff499cf81f51462f93ebcc432856156c"/>
          </w:tcPr>
          <w:p pt14:Unid="e953fb4f26e84c388f35385a9078b247">
            <w:pPr pt14:Unid="d6c3d51ecce74dc3befada83cc1b7c14" pt14:Status="Inserted">
              <w:pStyle w:val="TableTextS50" pt14:Unid="34a278886d32422ba8aa45d3eb6ed458"/>
              <w:bidi pt14:Unid="cb618eec11714d64968d339feec9f6f4"/>
              <w:spacing w:line="260" w:lineRule="exact" pt14:Unid="07e3add2399f4963843bba25699c1f6f"/>
              <w:jc w:val="center" pt14:Unid="108666ac7ed7431b8d3d84b1477c3a63"/>
              <w:rPr>
                <w:ins w:author="Open-Xml-PowerTools" w:id="326" w:date="2017-06-09T06:41:25.0570604-07:00"/>
              </w:rPr>
            </w:pPr>
            <w:ins w:author="Open-Xml-PowerTools" w:id="327" w:date="2017-06-09T06:41:25.0570604-07:00">
              <w:r>
                <w:t>1 197,6-1 164</w:t>
              </w:r>
            </w:ins>
            <w:ins w:author="Open-Xml-PowerTools" w:id="328" w:date="2017-06-09T06:41:25.0570604-07:00">
              <w:r>
                <w:rPr pt14:Unid="504ded6f01a1473fa31e11a5dd3b22ec">
                  <w:rtl pt14:Unid="5d90adc6199e462caea5509102a26301"/>
                </w:rPr>
                <w:t> </w:t>
              </w:r>
            </w:ins>
            <w:ins w:author="Open-Xml-PowerTools" w:id="329" w:date="2017-06-09T06:41:25.0570604-07:00">
              <w:r>
                <w:t>MHz</w:t>
              </w:r>
            </w:ins>
          </w:p>
        </w:tc>
        <w:tc pt14:Unid="22cca1f05c894db0ada2d667cc42227f" pt14:SHA1Hash="c2ad042f6df03d5eb2e1de68470b37ba4cc3f6b4">
          <w:tcPr pt14:Unid="9abb1149eb5549f59d9a70d49e6acb5c">
            <w:tcW w:w="1339" w:type="pct" pt14:Unid="3757ef74338a4338899fb65300dc8dee"/>
            <w:vAlign w:val="center" pt14:Unid="4835daf243e14c218590b6222b7dc274"/>
          </w:tcPr>
          <w:p pt14:Unid="d923cbad1da945228fbe616ce1a05cdc">
            <w:pPr pt14:Unid="c01555bb01894a1b867e175af6d0cbbe" pt14:Status="Inserted">
              <w:pStyle w:val="TableTextS50" pt14:Unid="05959fd186f14cbc946fd1fab03a5ee8"/>
              <w:bidi pt14:Unid="58a6174f16ae4299a4af7c7e40f28f33"/>
              <w:spacing w:line="260" w:lineRule="exact" pt14:Unid="dc8384290de74b46b59d57de29b95c7a"/>
              <w:jc w:val="center" pt14:Unid="5c85b24863bc415fb0cdbcf184647772"/>
              <w:rPr pt14:Unid="a10def83465b458c99b693749f17d754">
                <w:ins w:author="Open-Xml-PowerTools" w:id="330" w:date="2017-06-09T06:41:25.0570604-07:00"/>
                <w:rtl pt14:Unid="71be7d34a2704931bef00b19d9fc61df"/>
              </w:rPr>
            </w:pPr>
            <w:ins w:author="Open-Xml-PowerTools" w:id="331" w:date="2017-06-09T06:41:25.0570604-07:00">
              <w:r>
                <w:t>1 215-1 197,6</w:t>
              </w:r>
            </w:ins>
            <w:ins w:author="Open-Xml-PowerTools" w:id="332" w:date="2017-06-09T06:41:25.0570604-07:00">
              <w:r>
                <w:rPr pt14:Unid="6f140f61fa7f434895f47424a02d9447">
                  <w:rtl pt14:Unid="ae47d6a2bdd6493eb0cb682783c9269d"/>
                </w:rPr>
                <w:t> </w:t>
              </w:r>
            </w:ins>
            <w:ins w:author="Open-Xml-PowerTools" w:id="333" w:date="2017-06-09T06:41:25.0570604-07:00">
              <w:r>
                <w:t>MHz</w:t>
              </w:r>
            </w:ins>
          </w:p>
        </w:tc>
      </w:tr>
      <w:tr pt14:Unid="40bafa9d004346a0a73ebc41bb022ebe" pt14:CorrelatedSHA1Hash="250e71accca12bc5b5dfd6c8c8481e02cc67d5ec" pt14:SHA1Hash="250e71accca12bc5b5dfd6c8c8481e02cc67d5ec" pt14:StructureSHA1Hash="b8d9288ad4ee6c1709b40525dc306b58dbc06fd9">
        <w:trPr pt14:Unid="f8ed823d7adf4d26bf93470c0cd2fb79">
          <w:trHeight w:val="670" pt14:Unid="982046271fbb4ade800a8405cf1839ff"/>
          <w:jc w:val="center" pt14:Unid="80a10a55194542b8ad9c95f364d02dad"/>
          <w:ins w:author="Open-Xml-PowerTools" w:id="334" w:date="2017-06-09T06:41:25.0570604-07:00"/>
        </w:trPr>
        <w:tc pt14:Unid="0e8d3a41c7a143dbac72382e43f865c4" pt14:SHA1Hash="b5ff3adb191d1c3e5106b275b6ab677bacfec6f8">
          <w:tcPr pt14:Unid="f1a781844410405599221c9822017b63">
            <w:tcW w:w="1255" w:type="pct" pt14:Unid="70e43f43c898418db486161935b69ce2"/>
            <w:vAlign w:val="center" pt14:Unid="dfa3d66241e14111a1029e8ee4c97256"/>
          </w:tcPr>
          <w:p pt14:Unid="c1f608704709413084cfc76a4af37cb0">
            <w:pPr pt14:Unid="0badbfc8f9564c6e84f96a98f8da55ee" pt14:Status="Inserted">
              <w:pStyle w:val="TableTextS50" pt14:Unid="e575291841824bff94013cc8df1240ac"/>
              <w:bidi pt14:Unid="89c9a8e44a054fba901b36e293f83f04"/>
              <w:spacing w:line="260" w:lineRule="exact" pt14:Unid="f716c9f2b69049b2836b9306986d0123"/>
              <w:jc w:val="center" pt14:Unid="692d79aa3ee648bea325eb568c5795dc"/>
              <w:rPr pt14:Unid="24f6e0218a1d4a79b1f24295103fa8e3">
                <w:ins w:author="Open-Xml-PowerTools" w:id="335" w:date="2017-06-09T06:41:25.0570604-07:00"/>
                <w:highlight w:val="cyan" pt14:Unid="09b6605cc2564d69ae48376fa4dec6ad"/>
              </w:rPr>
            </w:pPr>
            <w:ins w:author="Open-Xml-PowerTools" w:id="336" w:date="2017-06-09T06:41:25.0570604-07:00">
              <w:r>
                <w:rPr pt14:Unid="4e6d305cc2c14891a6620ea260b6b2e5">
                  <w:rtl pt14:Unid="52a1429da5184115b903dd036702ac6d"/>
                </w:rPr>
                <w:t>غير منطبق</w:t>
              </w:r>
            </w:ins>
            <w:ins w:author="Open-Xml-PowerTools" w:id="337" w:date="2017-06-09T06:41:25.0570604-07:00">
              <w:r>
                <w:sym w:font="Symbol" w:char="F02A" pt14:Status="Inserted"/>
              </w:r>
            </w:ins>
          </w:p>
        </w:tc>
        <w:tc pt14:Unid="6a04ca66f9a247859b0fb1618c0f6d56" pt14:SHA1Hash="c65f5f62628ccddf9e6507d93b5f4346444b071c">
          <w:tcPr pt14:Unid="fc9043ac847a42cea2af3ac643b3cd59">
            <w:tcW w:w="1245" w:type="pct" pt14:Unid="44b8c1afe8e84e6da9862a6523a492f0"/>
            <w:vAlign w:val="center" pt14:Unid="0744db1f495f4aa2a9107cd7258ae050"/>
          </w:tcPr>
          <w:p pt14:Unid="86e74a1c4f34488aab619ba777b4586b">
            <w:pPr pt14:Unid="a15f429a1827480aac9f577f71177268" pt14:Status="Inserted">
              <w:pStyle w:val="TableTextS50" pt14:Unid="db53bd06b402410897591895ec723a1e"/>
              <w:bidi pt14:Unid="d44a4a4f309449e1bf86637d5a0b6263"/>
              <w:spacing w:line="260" w:lineRule="exact" pt14:Unid="fd981d1fcb3e4aae8d4a008173f9fbb5"/>
              <w:jc w:val="center" pt14:Unid="99f210fbec884a18a70c02efd3deea37"/>
              <w:rPr pt14:Unid="1bd5d3870c8f4f7e9ec945983bc70e70">
                <w:ins w:author="Open-Xml-PowerTools" w:id="338" w:date="2017-06-09T06:41:25.0570604-07:00"/>
                <w:rtl pt14:Unid="9280ab1afe28494db8aa8346dbee7e47"/>
              </w:rPr>
            </w:pPr>
            <w:ins w:author="Open-Xml-PowerTools" w:id="339" w:date="2017-06-09T06:41:25.0570604-07:00">
              <w:r>
                <w:rPr pt14:Unid="e195343bcb004e0f9da02a33dfa87be1">
                  <w:rtl pt14:Unid="820423276f974d1daa13f1e480b64ac7"/>
                </w:rPr>
                <w:t xml:space="preserve">تناقص بشكل خطي من </w:t>
              </w:r>
            </w:ins>
            <w:ins w:author="Open-Xml-PowerTools" w:id="340" w:date="2017-06-09T06:41:25.0570604-07:00">
              <w:r>
                <w:rPr pt14:Unid="c3238f25384b4f699e2872ba8447413d">
                  <w:rFonts w:asciiTheme="majorBidi" w:hAnsiTheme="majorBidi" w:cstheme="majorBidi" pt14:Unid="24f20c3705f5414da003802788ed39eb"/>
                </w:rPr>
                <w:t>34</w:t>
              </w:r>
            </w:ins>
            <w:ins w:author="Open-Xml-PowerTools" w:id="341" w:date="2017-06-09T06:41:25.0570604-07:00">
              <w:r>
                <w:rPr pt14:Unid="fdff0f3f978b41ffa79c924ca298dcc1">
                  <w:rtl pt14:Unid="fbbab4e0efec4b3cb80444b5e5b63167"/>
                </w:rPr>
                <w:t xml:space="preserve"> إلى</w:t>
              </w:r>
            </w:ins>
            <w:ins w:author="Open-Xml-PowerTools" w:id="342" w:date="2017-06-09T06:41:25.0570604-07:00">
              <w:r>
                <w:t> </w:t>
              </w:r>
            </w:ins>
            <w:ins w:author="Open-Xml-PowerTools" w:id="343" w:date="2017-06-09T06:41:25.0570604-07:00">
              <w:r>
                <w:rPr pt14:Unid="01d179e384f54b25b9886cb1299d4f5f">
                  <w:rtl pt14:Unid="8e595366a051470ca44ba7cc08b3e31f"/>
                </w:rPr>
                <w:t>-</w:t>
              </w:r>
            </w:ins>
            <w:ins w:author="Open-Xml-PowerTools" w:id="344" w:date="2017-06-09T06:41:25.0570604-07:00">
              <w:r>
                <w:rPr pt14:Unid="84028a57717249bcb712a12fa7567c9e">
                  <w:b pt14:Unid="cd4ce97ad8b147b6889e7040b1bf431e"/>
                </w:rPr>
                <w:t>*</w:t>
              </w:r>
            </w:ins>
            <w:ins w:author="Open-Xml-PowerTools" w:id="345" w:date="2017-06-09T06:41:25.0570604-07:00">
              <w:r>
                <w:t>dBW</w:t>
              </w:r>
            </w:ins>
            <w:ins w:author="Open-Xml-PowerTools" w:id="346" w:date="2017-06-09T06:41:25.0570604-07:00">
              <w:r>
                <w:rPr pt14:Unid="6ebfb33950fb4e9f954ec9bb07a85ed9">
                  <w:b pt14:Unid="f746b1f3cc204035b97ab97cfb49d4d9"/>
                  <w:bCs pt14:Unid="5efdde8c26624b96a454c14ada08f93c"/>
                </w:rPr>
                <w:t xml:space="preserve"> </w:t>
              </w:r>
            </w:ins>
            <w:ins w:author="Open-Xml-PowerTools" w:id="347" w:date="2017-06-09T06:41:25.0570604-07:00">
              <w:r>
                <w:t>62,9</w:t>
              </w:r>
            </w:ins>
          </w:p>
        </w:tc>
        <w:tc pt14:Unid="eb5b0f7820f7439aad6124f7e10e9664" pt14:SHA1Hash="cbabc01a8c2d9f22bc13248dcd61c005455c97f1">
          <w:tcPr pt14:Unid="e464151354b8444a9912d6bb553c5c82">
            <w:tcW w:w="1161" w:type="pct" pt14:Unid="f16d5bbc47db403ba538fdc5f86050c3"/>
            <w:vAlign w:val="center" pt14:Unid="33b8b7d818844b939c0e2d10a0ee9ad3"/>
          </w:tcPr>
          <w:p pt14:Unid="635433e69faf4b2ba46e83f3480c0168">
            <w:pPr pt14:Unid="30891da98576437f805a220a464127d0" pt14:Status="Inserted">
              <w:pStyle w:val="TableTextS50" pt14:Unid="c545a5daf2834e38a91176c817478527"/>
              <w:bidi pt14:Unid="5cbc178f29574676a7d5944db3c8f0a0"/>
              <w:spacing w:line="260" w:lineRule="exact" pt14:Unid="d92c8bf35af74cbda36e171cd062cb20"/>
              <w:jc w:val="center" pt14:Unid="97121a0891304de09635ac629941093b"/>
              <w:rPr>
                <w:ins w:author="Open-Xml-PowerTools" w:id="348" w:date="2017-06-09T06:41:25.0570604-07:00"/>
              </w:rPr>
            </w:pPr>
            <w:ins w:author="Open-Xml-PowerTools" w:id="349" w:date="2017-06-09T06:41:25.0570604-07:00">
              <w:r>
                <w:rPr pt14:Unid="a05b47de0769414fb1e13a38dac0c2ad">
                  <w:rtl pt14:Unid="17961721bd6a4c06b6fed7b12814b17c"/>
                </w:rPr>
                <w:t>-</w:t>
              </w:r>
            </w:ins>
            <w:ins w:author="Open-Xml-PowerTools" w:id="350" w:date="2017-06-09T06:41:25.0570604-07:00">
              <w:r>
                <w:t>dBW 90,8</w:t>
              </w:r>
            </w:ins>
            <w:ins w:author="Open-Xml-PowerTools" w:id="351" w:date="2017-06-09T06:41:25.0570604-07:00">
              <w:r>
                <w:rPr pt14:Unid="87ca0059521740bca38e52f911454be1">
                  <w:rtl pt14:Unid="f0bd568ab394451888c3e905f484cfd7"/>
                </w:rPr>
                <w:t xml:space="preserve"> في أي تردد يبلغ </w:t>
              </w:r>
            </w:ins>
            <w:ins w:author="Open-Xml-PowerTools" w:id="352" w:date="2017-06-09T06:41:25.0570604-07:00">
              <w:r>
                <w:t>1</w:t>
              </w:r>
            </w:ins>
            <w:ins w:author="Open-Xml-PowerTools" w:id="353" w:date="2017-06-09T06:41:25.0570604-07:00">
              <w:r>
                <w:rPr pt14:Unid="bd48332649af4bba80d54ae07c48101b">
                  <w:rtl pt14:Unid="f71f363d6aab42548868b259f3e66a94"/>
                </w:rPr>
                <w:t xml:space="preserve"> </w:t>
              </w:r>
            </w:ins>
            <w:ins w:author="Open-Xml-PowerTools" w:id="354" w:date="2017-06-09T06:41:25.0570604-07:00">
              <w:r>
                <w:t>MHz</w:t>
              </w:r>
            </w:ins>
            <w:ins w:author="Open-Xml-PowerTools" w:id="355" w:date="2017-06-09T06:41:25.0570604-07:00">
              <w:r>
                <w:rPr pt14:Unid="d27ed7943b0f4952b8d1d0c7fd3df76d">
                  <w:rtl pt14:Unid="af12d9c8c5d74058ad85461ea52b1a5b"/>
                </w:rPr>
                <w:t xml:space="preserve"> </w:t>
              </w:r>
            </w:ins>
            <w:ins w:author="Open-Xml-PowerTools" w:id="356" w:date="2017-06-09T06:41:25.0570604-07:00">
              <w:r>
                <w:rPr pt14:Unid="021d27823d4e4158ae5a343bbaeb1e06">
                  <w:rtl pt14:Unid="7b4b38082d3f45ccb09cc18fbca41230"/>
                  <w:lang w:val="fr-FR" w:bidi="ar-EG" pt14:Unid="a9d885d1c5ba4a57abdc3d4a84456df1"/>
                </w:rPr>
                <w:t>من النطاق</w:t>
              </w:r>
            </w:ins>
            <w:ins w:author="Open-Xml-PowerTools" w:id="357" w:date="2017-06-09T06:41:25.0570604-07:00">
              <w:r>
                <w:rPr pt14:Unid="9cc5d9c0fa074e40b85f5018854e8f1f">
                  <w:rtl pt14:Unid="e499b7b7c72c43e4b333ee046ca3b1b7"/>
                </w:rPr>
                <w:br pt14:Status="Inserted"/>
              </w:r>
            </w:ins>
            <w:ins w:author="Open-Xml-PowerTools" w:id="358" w:date="2017-06-09T06:41:25.0570604-07:00">
              <w:r>
                <w:t>MHz 1 197,6</w:t>
              </w:r>
            </w:ins>
            <w:ins w:author="Open-Xml-PowerTools" w:id="359" w:date="2017-06-09T06:41:25.0570604-07:00">
              <w:r>
                <w:rPr pt14:Unid="f4e704d9eb6d4d5aa615635897363622">
                  <w:b pt14:Unid="d433163d7cb84b7a87ce78405582eaf6"/>
                  <w:bCs pt14:Unid="6cb037d2b91340758aba2c26eec77e2c"/>
                </w:rPr>
                <w:noBreakHyphen pt14:Status="Inserted"/>
              </w:r>
            </w:ins>
            <w:ins w:author="Open-Xml-PowerTools" w:id="360" w:date="2017-06-09T06:41:25.0570604-07:00">
              <w:r>
                <w:t>1 164</w:t>
              </w:r>
            </w:ins>
          </w:p>
        </w:tc>
        <w:tc pt14:Unid="add60806ce584f1598abe3998f322440" pt14:SHA1Hash="57ea7824e6a2bdbb882be5d6eccbfce30f0d9359">
          <w:tcPr pt14:Unid="3a5f92ca9d5e4c50995c5d8b384c8ef4">
            <w:tcW w:w="1339" w:type="pct" pt14:Unid="a5ea2b63bbac45ee9b2b96a0c5a19aac"/>
            <w:vAlign w:val="center" pt14:Unid="4fe2bf079a58404b9c62bfea82ee83d7"/>
          </w:tcPr>
          <w:p pt14:Unid="3ac57302ff774021b06d0951879a4ace">
            <w:pPr pt14:Unid="0cba21743aef465db22543242a3e3c5a" pt14:Status="Inserted">
              <w:pStyle w:val="TableTextS50" pt14:Unid="db67fc59810b48c5b5c7ebd1f941b350"/>
              <w:bidi pt14:Unid="cffcb76394b84e7d90f7e00ddce98e95"/>
              <w:spacing w:line="260" w:lineRule="exact" pt14:Unid="656ab93d75f14c559e8e770e9575760e"/>
              <w:jc w:val="center" pt14:Unid="c8d7baf990604c679cd328c410f8a5f7"/>
              <w:rPr pt14:Unid="7aee61d9ba7e4a51b6ed63f09de93bb5">
                <w:ins w:author="Open-Xml-PowerTools" w:id="361" w:date="2017-06-09T06:41:25.0570604-07:00"/>
                <w:i pt14:Unid="4615247d173d42579e2328889d44fbb5"/>
                <w:iCs pt14:Unid="8ac881139dcd487da5330d087efa588a"/>
                <w:rtl pt14:Unid="47c9b5c045604a63a07fbd6f506402be"/>
              </w:rPr>
            </w:pPr>
            <w:ins w:author="Open-Xml-PowerTools" w:id="362" w:date="2017-06-09T06:41:25.0570604-07:00">
              <w:r>
                <w:rPr pt14:Unid="4b35767b0cb34fe1984c1bbdd258f1e3">
                  <w:rtl pt14:Unid="f68e28ae1d144809ad5364efdbecb5c8"/>
                </w:rPr>
                <w:t>-</w:t>
              </w:r>
            </w:ins>
            <w:ins w:author="Open-Xml-PowerTools" w:id="363" w:date="2017-06-09T06:41:25.0570604-07:00">
              <w:r>
                <w:t>dBW</w:t>
              </w:r>
            </w:ins>
            <w:ins w:author="Open-Xml-PowerTools" w:id="364" w:date="2017-06-09T06:41:25.0570604-07:00">
              <w:r>
                <w:rPr pt14:Unid="a402c98a251b4a1fa663fb6dc15a89e8">
                  <w:b pt14:Unid="b60bb91fe874472791545a63eda24cbe"/>
                  <w:bCs pt14:Unid="9cf2748755ef46f3944d24415d89a1a2"/>
                </w:rPr>
                <w:t xml:space="preserve"> </w:t>
              </w:r>
            </w:ins>
            <w:ins w:author="Open-Xml-PowerTools" w:id="365" w:date="2017-06-09T06:41:25.0570604-07:00">
              <w:r>
                <w:t>90,8</w:t>
              </w:r>
            </w:ins>
            <w:ins w:author="Open-Xml-PowerTools" w:id="366" w:date="2017-06-09T06:41:25.0570604-07:00">
              <w:r>
                <w:rPr pt14:Unid="80d94ecff8e14ef3963916f68a018cbe">
                  <w:rtl pt14:Unid="851f0ee681bc41f786eb04f3ed2927e6"/>
                </w:rPr>
                <w:t xml:space="preserve"> في أي تردد يبلغ</w:t>
              </w:r>
            </w:ins>
            <w:ins w:author="Open-Xml-PowerTools" w:id="367" w:date="2017-06-09T06:41:25.0570604-07:00">
              <w:r>
                <w:rPr pt14:Unid="a34f31a6044d42369bfaa882dfb1ac12">
                  <w:rtl pt14:Unid="bb4cfe6a07c64f8582ce994e11e428ee"/>
                </w:rPr>
                <w:br pt14:Status="Inserted"/>
              </w:r>
            </w:ins>
            <w:ins w:author="Open-Xml-PowerTools" w:id="368" w:date="2017-06-09T06:41:25.0570604-07:00">
              <w:r>
                <w:t>1</w:t>
              </w:r>
            </w:ins>
            <w:ins w:author="Open-Xml-PowerTools" w:id="369" w:date="2017-06-09T06:41:25.0570604-07:00">
              <w:r>
                <w:rPr pt14:Unid="b3cee440a5844fbb8f66795c8305f3b6">
                  <w:rtl pt14:Unid="ba0583cb197a4e25acd0c2179000020c"/>
                </w:rPr>
                <w:t xml:space="preserve"> </w:t>
              </w:r>
            </w:ins>
            <w:ins w:author="Open-Xml-PowerTools" w:id="370" w:date="2017-06-09T06:41:25.0570604-07:00">
              <w:r>
                <w:t>MHz</w:t>
              </w:r>
            </w:ins>
            <w:ins w:author="Open-Xml-PowerTools" w:id="371" w:date="2017-06-09T06:41:25.0570604-07:00">
              <w:r>
                <w:rPr pt14:Unid="47fd525f10474d988335f1e39055ee9f">
                  <w:rtl pt14:Unid="5924ec40d39a430bb69e44e95796fdce"/>
                </w:rPr>
                <w:t xml:space="preserve"> من النطاق</w:t>
              </w:r>
            </w:ins>
            <w:ins w:author="Open-Xml-PowerTools" w:id="372" w:date="2017-06-09T06:41:25.0570604-07:00">
              <w:r>
                <w:rPr pt14:Unid="b429046789ac40d587731bdbec45a9ed">
                  <w:rtl pt14:Unid="3f37453afc7746d585a6cb72323dcfcd"/>
                </w:rPr>
                <w:br pt14:Status="Inserted"/>
              </w:r>
            </w:ins>
            <w:ins w:author="Open-Xml-PowerTools" w:id="373" w:date="2017-06-09T06:41:25.0570604-07:00">
              <w:r>
                <w:t>1 215-1 197,6</w:t>
              </w:r>
            </w:ins>
            <w:ins w:author="Open-Xml-PowerTools" w:id="374" w:date="2017-06-09T06:41:25.0570604-07:00">
              <w:r>
                <w:rPr pt14:Unid="8825128eb8e64fe78b2894197560f0da">
                  <w:rtl pt14:Unid="5e508d26e92a4c899f7bc8c3a32977b3"/>
                </w:rPr>
                <w:t> </w:t>
              </w:r>
            </w:ins>
            <w:ins w:author="Open-Xml-PowerTools" w:id="375" w:date="2017-06-09T06:41:25.0570604-07:00">
              <w:r>
                <w:t>MHz</w:t>
              </w:r>
            </w:ins>
          </w:p>
        </w:tc>
      </w:tr>
    </w:tbl>
    <w:p pt14:Unid="83fbec478be341bc80fcd177b5be99dd">
      <w:pPr pt14:Unid="4dc48733cdc34645b138da838aae4d43" pt14:Status="Inserted">
        <w:pStyle w:val="Note" pt14:Unid="137784cc1cf846af929c87a9f62d9400"/>
        <w:tabs pt14:Unid="252e68d80c48460ab496767c73b31407">
          <w:tab w:val="left" w:pos="390" pt14:Unid="153df93a44414af2a8e0c28307cc8be5"/>
        </w:tabs>
        <w:spacing w:before="240" pt14:Unid="eb03ed03ca2f45efbcd3e4ec4d4e1b97"/>
        <w:ind w:left="391" w:hanging="391" pt14:Unid="ad54a991a8f947fe91af96db8621b33d"/>
        <w:rPr pt14:Unid="6b78c87ebff84faaa584085975647e3b">
          <w:ins w:author="Open-Xml-PowerTools" w:id="376" w:date="2017-06-09T06:41:25.0570604-07:00"/>
          <w:b w:val="0" pt14:Unid="595f3a590f064e179ef2e2916280a6aa"/>
          <w:bCs w:val="0" pt14:Unid="136e8dd61a3b4202824b8eea324ad057"/>
          <w:sz w:val="20" pt14:Unid="0403e0c4abdb475a9192923be1331f5b"/>
          <w:szCs w:val="26" pt14:Unid="aa0003184c9245e5998791540c1964be"/>
          <w:rtl pt14:Unid="a5275f38c9464aa4b3c93e3dc443fe5d"/>
        </w:rPr>
      </w:pPr>
      <w:del w:author="Open-Xml-PowerTools" w:id="377" w:date="2017-06-09T06:41:25.0570604-07:00">
        <w:r>
          <w:rPr pt14:Unid="51537e67ff68488a87be92d3a994c546">
            <w:lang w:bidi="ar-EG" pt14:Unid="9cc62ce0be954a54848f6b99c60ca60f"/>
          </w:rPr>
          <w:delText>3</w:delText>
        </w:r>
      </w:del>
      <w:ins w:author="Open-Xml-PowerTools" w:id="378" w:date="2017-06-09T06:41:25.0570604-07:00">
        <w:r>
          <w:rPr pt14:Unid="961d1bf4de994ff6af46550a3027eada">
            <w:b w:val="0" pt14:Unid="45de4356cafb4064957e46f29600ed8f"/>
            <w:bCs w:val="0" pt14:Unid="c3c73dd523094593a42e26cc4964474c"/>
            <w:sz w:val="20" pt14:Unid="f210e0955f5e416d95cd350ce21e7d42"/>
            <w:szCs w:val="26" pt14:Unid="2b10b91c10aa4ba2a9751322d93b35ab"/>
            <w:lang w:val="fr-FR" pt14:Unid="fe23a6b1d0b942bca2a612523f4f3300"/>
          </w:rPr>
          <w:sym w:font="Symbol" w:char="F02A" pt14:Status="Inserted"/>
        </w:r>
      </w:ins>
      <w:r>
        <w:rPr pt14:Unid="2bb37718fb834cc4809092e5e34981f2">
          <w:b w:val="0" pt14:Unid="8e681ed20c8744fb87078d508871a50e"/>
          <w:bCs w:val="0" pt14:Unid="100c8f130337424887f0d4eeb2e46582"/>
          <w:sz w:val="20" pt14:Unid="946acfba6cdd4364b19ab57bc80539f3"/>
          <w:szCs w:val="26" pt14:Unid="49ede074360a49cdb80b284389fbbe34"/>
          <w:rtl pt14:Unid="f1400b77f58f424bb294c1e4d0739bf3"/>
          <w:lang w:val="fr-FR" pt14:Unid="56d8f3fd46e6443583534b9642f37b20"/>
        </w:rPr>
        <w:tab pt14:Unid="11e38e25305a49efac8a839ade27b41e"/>
      </w:r>
      <w:del w:author="Open-Xml-PowerTools" w:id="379" w:date="2017-06-09T06:41:25.0570604-07:00">
        <w:r>
          <w:rPr pt14:Unid="eda3b9c78f594cf88a6d22b744cbf141">
            <w:rFonts w:hint="cs" pt14:Unid="93f0d48cb9bd4d5194469015df427f82"/>
            <w:rtl pt14:Unid="6c500de61f064a9bb3ae8bab1da48c89"/>
            <w:lang w:bidi="ar-EG" pt14:Unid="051af10d34fe4c039d61e37199e166d6"/>
          </w:rPr>
          <w:delText xml:space="preserve">ضرورة </w:delText>
        </w:r>
      </w:del>
      <w:del w:author="Open-Xml-PowerTools" w:id="380" w:date="2017-06-09T06:41:25.0570604-07:00">
        <w:r>
          <w:rPr pt14:Unid="94b831899a5c4194a6cf8f0a19d1fa78">
            <w:rtl pt14:Unid="f3c841d2577f44f3b82ed0f7f080f3fc"/>
            <w:lang w:bidi="ar-EG" pt14:Unid="bdf470b189884a61acfd4324dc90f614"/>
          </w:rPr>
          <w:delText>إجراء دراسات توافق بين</w:delText>
        </w:r>
      </w:del>
      <w:ins w:author="Open-Xml-PowerTools" w:id="381" w:date="2017-06-09T06:41:25.0570604-07:00">
        <w:r>
          <w:rPr pt14:Unid="d9b906fe64ea4324b81129b181f114de">
            <w:b w:val="0" pt14:Unid="bfa14da298b74c579a8d7e42d12d517d"/>
            <w:bCs w:val="0" pt14:Unid="f168d5c7ba3945c998c5b5369a44c776"/>
            <w:sz w:val="20" pt14:Unid="b0847d13314347f99307de904508f039"/>
            <w:szCs w:val="26" pt14:Unid="66de964709b44bdc85e0d168d1b293d0"/>
            <w:rtl pt14:Unid="a2a88b04d38748fc8221c5781bf3ec4b"/>
            <w:lang w:val="fr-FR" pt14:Unid="b6342ede014e4c5d9d8601eb9d82b551"/>
          </w:rPr>
          <w:t xml:space="preserve">تستند القيم الحدية الأساسية لبث المحطات الأرضية والمحمولة جواً للنظام </w:t>
        </w:r>
      </w:ins>
      <w:ins w:author="Open-Xml-PowerTools" w:id="382" w:date="2017-06-09T06:41:25.0570604-07:00">
        <w:r>
          <w:rPr pt14:Unid="a9cf6279a1074d8784978cdc5bd13e0d">
            <w:b w:val="0" pt14:Unid="cc718ea6e4284d9ba912de2d9203d105"/>
            <w:bCs w:val="0" pt14:Unid="a4143f4f08b44ed8aae56ebcb41695a1"/>
            <w:sz w:val="20" pt14:Unid="28e838ac45e34d9ba8d5d7c31e31c996"/>
            <w:szCs w:val="26" pt14:Unid="9fce53948b264368ae5cb4d8d66eb0d2"/>
            <w:lang w:val="fr-FR" pt14:Unid="1e9699e25213454b9bee60a6002773ac"/>
          </w:rPr>
          <w:t>AM(R)S</w:t>
        </w:r>
      </w:ins>
      <w:ins w:author="Open-Xml-PowerTools" w:id="383" w:date="2017-06-09T06:41:25.0570604-07:00">
        <w:r>
          <w:rPr pt14:Unid="209a19ba421842e8bd3862c93fe25dc1">
            <w:b w:val="0" pt14:Unid="b883d1308ca942fca69faa3051abaafc"/>
            <w:bCs w:val="0" pt14:Unid="cabe44cc6cde441ba88a2a91e463b9d3"/>
            <w:sz w:val="20" pt14:Unid="e2db3ae8da56402aa08d53c3c1f07ef5"/>
            <w:szCs w:val="26" pt14:Unid="8fc2116b64bf4466ae0f78f15b89bb6c"/>
            <w:rtl pt14:Unid="54cfce62455f4db09864478bec736754"/>
            <w:lang w:val="fr-FR" pt14:Unid="a28859197ac64e9f873a5264833a7362"/>
          </w:rPr>
          <w:t xml:space="preserve"> </w:t>
        </w:r>
      </w:ins>
      <w:ins w:author="Open-Xml-PowerTools" w:id="384" w:date="2017-06-09T06:41:25.0570604-07:00">
        <w:r>
          <w:rPr pt14:Unid="d3f2609e75954acd92868b9c41422741">
            <w:b w:val="0" pt14:Unid="ce3f52d65976400ba49e2c751840075d"/>
            <w:bCs w:val="0" pt14:Unid="92476c101f7a49a292e33c8191381378"/>
            <w:sz w:val="20" pt14:Unid="93d5e1fcacdd42d8a5e12c77bfbae4d7"/>
            <w:szCs w:val="26" pt14:Unid="1237277fca5f4f54ac17f9247130f52a"/>
            <w:rtl pt14:Unid="47b3f2461331436fa5d1bedcba323534"/>
          </w:rPr>
          <w:t>دون</w:t>
        </w:r>
      </w:ins>
      <w:ins w:author="Open-Xml-PowerTools" w:id="385" w:date="2017-06-09T06:41:25.0570604-07:00">
        <w:r>
          <w:rPr pt14:Unid="5605e84df54e449daf5937876b811391">
            <w:b w:val="0" pt14:Unid="826fea679d2548dfa737be44af580979"/>
            <w:bCs w:val="0" pt14:Unid="e31a5196a0564e1c8bf8e352bbbaca13"/>
            <w:sz w:val="20" pt14:Unid="a998dedac89047e0b68bb0a9273413a9"/>
            <w:szCs w:val="26" pt14:Unid="2011ee59658c48369c3cb18e2b90840a"/>
          </w:rPr>
          <w:t xml:space="preserve">MHz 1 164 </w:t>
        </w:r>
      </w:ins>
      <w:ins w:author="Open-Xml-PowerTools" w:id="386" w:date="2017-06-09T06:41:25.0570604-07:00">
        <w:r>
          <w:rPr pt14:Unid="cfca02adf7d449508a384863fea01d30">
            <w:rFonts w:hint="cs" pt14:Unid="204ffc0186164df49e3a1b6293d61426"/>
            <w:b w:val="0" pt14:Unid="546938b811424f40b40a61ec5d98ae2c"/>
            <w:bCs w:val="0" pt14:Unid="63fb1b84d83b4a8298bbabfba6fca930"/>
            <w:sz w:val="20" pt14:Unid="0557b05bc82146149eded39c7ecac060"/>
            <w:szCs w:val="26" pt14:Unid="480b1df839a6456184b135712c57bda1"/>
            <w:rtl pt14:Unid="62cb04faab2d4c6cb463e9b4cab1c866"/>
            <w:lang w:val="fr-FR" pt14:Unid="1192cfb04064481c81dda2f9b1321307"/>
          </w:rPr>
          <w:t xml:space="preserve"> </w:t>
        </w:r>
      </w:ins>
      <w:ins w:author="Open-Xml-PowerTools" w:id="387" w:date="2017-06-09T06:41:25.0570604-07:00">
        <w:r>
          <w:rPr pt14:Unid="27bcbe26b56d415a8cbab8e67f4d3144">
            <w:b w:val="0" pt14:Unid="a48f33fb75f24a1f96533059460971d6"/>
            <w:bCs w:val="0" pt14:Unid="34551dee2d074294bf4be7e6d00fff5b"/>
            <w:sz w:val="20" pt14:Unid="ee0751c18bcc4b759c32b491fa881ca9"/>
            <w:szCs w:val="26" pt14:Unid="7b94cbb4641b4bd39742ab212cbf71df"/>
            <w:rtl pt14:Unid="cdd49e8b739148688f877118e9ab5579"/>
            <w:lang w:val="fr-FR" pt14:Unid="5885ae836ee6481b99940dccc3770f70"/>
          </w:rPr>
          <w:t xml:space="preserve">حصراً على المستقبلات </w:t>
        </w:r>
      </w:ins>
      <w:ins w:author="Open-Xml-PowerTools" w:id="388" w:date="2017-06-09T06:41:25.0570604-07:00">
        <w:r>
          <w:rPr pt14:Unid="4ca26b1d89d94b38af8f3996d63ff7ec">
            <w:rFonts w:hint="cs" pt14:Unid="eaed0b342bf24590b9b10fec715c7b44"/>
            <w:b w:val="0" pt14:Unid="f3a0603676484b8788fac01705bcfff4"/>
            <w:bCs w:val="0" pt14:Unid="5f4d193338d342c88a6263aa9bb1ef31"/>
            <w:sz w:val="20" pt14:Unid="02de0f1bf7d9454690c8f543b6d7241b"/>
            <w:szCs w:val="26" pt14:Unid="a2f1ba1367f0437e8d785ffa6f8b76e9"/>
            <w:rtl pt14:Unid="b679a5cb08914f85b404d4da8730c2fd"/>
            <w:lang w:val="fr-FR" pt14:Unid="c3c0d32e4faf4cff9ce9d14d1335b2ff"/>
          </w:rPr>
          <w:t>المعدة للطيران</w:t>
        </w:r>
      </w:ins>
      <w:ins w:author="Open-Xml-PowerTools" w:id="389" w:date="2017-06-09T06:41:25.0570604-07:00">
        <w:r>
          <w:rPr pt14:Unid="37a18a36519a4fc7a8af094987739fca">
            <w:b w:val="0" pt14:Unid="8d5da2df529a45449883f658ffb39429"/>
            <w:bCs w:val="0" pt14:Unid="26ddbc0e936b41dfa5f6ffd464c3aba0"/>
            <w:sz w:val="20" pt14:Unid="829556d4a24343b6834465866aca9579"/>
            <w:szCs w:val="26" pt14:Unid="416b9fe54bfc478790102265f125c193"/>
            <w:rtl pt14:Unid="27c62825b0fa4555b49957e090ca26c2"/>
            <w:lang w:val="fr-FR" pt14:Unid="7383635ce8554b008cc2d8814b6b2e17"/>
          </w:rPr>
          <w:t xml:space="preserve"> </w:t>
        </w:r>
      </w:ins>
      <w:ins w:author="Open-Xml-PowerTools" w:id="390" w:date="2017-06-09T06:41:25.0570604-07:00">
        <w:r>
          <w:rPr pt14:Unid="5a74c0f860ca4c7aaa8ae7a65b801d9d">
            <w:rFonts w:hint="cs" pt14:Unid="759604fc61be4d1881672fb7831dab3c"/>
            <w:b w:val="0" pt14:Unid="ef7e5231609e456799e7f518e22eb615"/>
            <w:bCs w:val="0" pt14:Unid="80a040e9194a4326850073f72cace8d6"/>
            <w:sz w:val="20" pt14:Unid="8abb052a13524111be5276f2cca65cd6"/>
            <w:szCs w:val="26" pt14:Unid="e62b21cf38f6404ea98f55b82730c039"/>
            <w:rtl pt14:Unid="a2ab93fe556d4da6b71852d6f02314c2"/>
            <w:lang w:val="fr-FR" pt14:Unid="33b8658f0f7e48f486920fe697406934"/>
          </w:rPr>
          <w:t xml:space="preserve">في </w:t>
        </w:r>
      </w:ins>
      <w:ins w:author="Open-Xml-PowerTools" w:id="391" w:date="2017-06-09T06:41:25.0570604-07:00">
        <w:r>
          <w:rPr pt14:Unid="4dc9f1f7800148d9b94d6fe7971a814d">
            <w:b w:val="0" pt14:Unid="850ddcdd8b7d418ca2b1147a0df40d17"/>
            <w:bCs w:val="0" pt14:Unid="4de5ee0babb04d06aee346ed87fe8d03"/>
            <w:sz w:val="20" pt14:Unid="a8c4e7b4442140f68c5b54ed67b17e76"/>
            <w:szCs w:val="26" pt14:Unid="9b41b48015d743bbb6cc2070c5414be7"/>
            <w:rtl pt14:Unid="e85b5597c6424e0686d14fe7121230f4"/>
            <w:lang w:val="fr-FR" pt14:Unid="774f4e4c0768402299326930d909f03a"/>
          </w:rPr>
          <w:t xml:space="preserve">خدمة </w:t>
        </w:r>
      </w:ins>
      <w:ins w:author="Open-Xml-PowerTools" w:id="392" w:date="2017-06-09T06:41:25.0570604-07:00">
        <w:r>
          <w:rPr pt14:Unid="7a9550236ef7462697887f5258e3eadf">
            <w:b w:val="0" pt14:Unid="370aa2c7b0a641c5bd783d0d2cf51ec5"/>
            <w:bCs w:val="0" pt14:Unid="7fa5c489979c49feae635ae7b51f3203"/>
            <w:sz w:val="20" pt14:Unid="4d5652e52ea749ebb9bb8950c139cc53"/>
            <w:szCs w:val="26" pt14:Unid="d777af2ffec74c538c0afc94a71f825f"/>
            <w:lang w:val="fr-FR" pt14:Unid="52f4a074d2db4fb68e0c7f7ff5029e74"/>
          </w:rPr>
          <w:t>RNSS</w:t>
        </w:r>
      </w:ins>
      <w:ins w:author="Open-Xml-PowerTools" w:id="393" w:date="2017-06-09T06:41:25.0570604-07:00">
        <w:r>
          <w:rPr pt14:Unid="da20b283e6ff485ba04f3f33ce364bdb">
            <w:b w:val="0" pt14:Unid="14c5780e382b47b88dd15d57f08a25e5"/>
            <w:bCs w:val="0" pt14:Unid="2209f2cdd1764b49bff6f17537ad686e"/>
            <w:sz w:val="20" pt14:Unid="908fd01bc92e45ca9223c1053cc46382"/>
            <w:szCs w:val="26" pt14:Unid="01c0ae986ced4e92b94e4efd781c5bbc"/>
            <w:rtl pt14:Unid="796a67c5232d4d93b505ca5188992573"/>
            <w:lang w:val="fr-FR" pt14:Unid="ba8e1701686c473286453eca7c3072e9"/>
          </w:rPr>
          <w:t xml:space="preserve"> وستحتاج إلى المزيد من الاستعراض ضمن قطاع الاتصالات الراديوية في الاتحاد الدولي للاتصالات لمراعاة </w:t>
        </w:r>
      </w:ins>
      <w:ins w:author="Open-Xml-PowerTools" w:id="394" w:date="2017-06-09T06:41:25.0570604-07:00">
        <w:r>
          <w:rPr pt14:Unid="a565b2cd91ae4e4ca5c920fffcef4d69">
            <w:rFonts w:hint="cs" pt14:Unid="6877d0847b354414be98c86925722835"/>
            <w:b w:val="0" pt14:Unid="6915710691e8499382e90a702f91cf81"/>
            <w:bCs w:val="0" pt14:Unid="13fb193eeb8044cda458cbc8b6033db2"/>
            <w:sz w:val="20" pt14:Unid="d3e2007adc1a476a88905783b1dcc46c"/>
            <w:szCs w:val="26" pt14:Unid="e61327cdf3b84387beaa8b3d773654f3"/>
            <w:rtl pt14:Unid="d5018022b810442e8347cfd9ac56906d"/>
            <w:lang w:val="fr-FR" pt14:Unid="585d7fd0602947acbc58f2e55af3db49"/>
          </w:rPr>
          <w:t xml:space="preserve">معلمات </w:t>
        </w:r>
      </w:ins>
      <w:ins w:author="Open-Xml-PowerTools" w:id="395" w:date="2017-06-09T06:41:25.0570604-07:00">
        <w:r>
          <w:rPr pt14:Unid="5248f57f862747a8b03bdc0f5eac98a6">
            <w:b w:val="0" pt14:Unid="ba1b7af2578f4291a6ead1cc0ac3914a"/>
            <w:bCs w:val="0" pt14:Unid="2b6c8324f01c4aaf89e11921c0cf5633"/>
            <w:sz w:val="20" pt14:Unid="397a7703f969476aa56505481f2e5558"/>
            <w:szCs w:val="26" pt14:Unid="f6d147d4ec554b3380f821e93c2c072f"/>
            <w:rtl pt14:Unid="478fed0a071c4c07b28242da10c3fe86"/>
            <w:lang w:val="fr-FR" pt14:Unid="603e39345c0847fcbcdca422b61305a9"/>
          </w:rPr>
          <w:t xml:space="preserve">المستقبلات غير </w:t>
        </w:r>
      </w:ins>
      <w:ins w:author="Open-Xml-PowerTools" w:id="396" w:date="2017-06-09T06:41:25.0570604-07:00">
        <w:r>
          <w:rPr pt14:Unid="91cdcd27d23148879ad8729ae230e00d">
            <w:rFonts w:hint="cs" pt14:Unid="c936d04df5e44e80af5ae9aebf89287f"/>
            <w:b w:val="0" pt14:Unid="20a61bc8efef4660878ed113dc651c19"/>
            <w:bCs w:val="0" pt14:Unid="7f3071e3f8c14b9cbc78dbdf036202f4"/>
            <w:sz w:val="20" pt14:Unid="b82f9054e54b4177a118c1ad0f041286"/>
            <w:szCs w:val="26" pt14:Unid="18610005a6ec45988eb7a864d7fd6538"/>
            <w:rtl pt14:Unid="43219120e25241adbd414800fb06a444"/>
            <w:lang w:val="fr-FR" pt14:Unid="eddecb5df7cd434bb6ae7e54cb6d7842"/>
          </w:rPr>
          <w:t>المعدة للطيران</w:t>
        </w:r>
      </w:ins>
      <w:ins w:author="Open-Xml-PowerTools" w:id="397" w:date="2017-06-09T06:41:25.0570604-07:00">
        <w:r>
          <w:rPr pt14:Unid="cd400d41103f4e3f911b7f11753d7937">
            <w:b w:val="0" pt14:Unid="a666a72cc2b14a439b1dc68d86a1f77e"/>
            <w:bCs w:val="0" pt14:Unid="58108e32b0434c1595c6d366e4946165"/>
            <w:sz w:val="20" pt14:Unid="8aebd5b9933e4ccc97e6ae60cc509624"/>
            <w:szCs w:val="26" pt14:Unid="5b2845d870d14c9583f2742e502d4307"/>
            <w:rtl pt14:Unid="602eb4363eca4f1586c4eae580524236"/>
            <w:lang w:val="fr-FR" pt14:Unid="db8947737d1543cdbae8938ff5b8a437"/>
          </w:rPr>
          <w:t xml:space="preserve"> </w:t>
        </w:r>
      </w:ins>
      <w:ins w:author="Open-Xml-PowerTools" w:id="398" w:date="2017-06-09T06:41:25.0570604-07:00">
        <w:r>
          <w:rPr pt14:Unid="8a94c6a8fe2941139d61393740b45bac">
            <w:rFonts w:hint="cs" pt14:Unid="ce33b651fbd84299b44586eb29bd26e9"/>
            <w:b w:val="0" pt14:Unid="283561c1c3e94ccd9c0159e5c421e306"/>
            <w:bCs w:val="0" pt14:Unid="7b04715611e64d228781da951807c437"/>
            <w:sz w:val="20" pt14:Unid="0200902205874b058e8f35ba3365731b"/>
            <w:szCs w:val="26" pt14:Unid="4603b97d84f740c684ab0724beca5e59"/>
            <w:rtl pt14:Unid="1b3450721ad241e1a3140532769d4028"/>
            <w:lang w:val="fr-FR" pt14:Unid="03c5323dc2e3414f884260034f8778c4"/>
          </w:rPr>
          <w:t>في ال</w:t>
        </w:r>
      </w:ins>
      <w:ins w:author="Open-Xml-PowerTools" w:id="399" w:date="2017-06-09T06:41:25.0570604-07:00">
        <w:r>
          <w:rPr pt14:Unid="7c6b719ca60b43ba944cf74a39e9ded4">
            <w:b w:val="0" pt14:Unid="02573c20aab84897ac2c7b2b85b36fd2"/>
            <w:bCs w:val="0" pt14:Unid="8bf51d11060f49a6800358c12c348512"/>
            <w:sz w:val="20" pt14:Unid="ac2664ea484e4710849ad3c64a2c993d"/>
            <w:szCs w:val="26" pt14:Unid="48687c56a7f8476b8ff823b341bfef5a"/>
            <w:rtl pt14:Unid="a396a86420244f9299800b8ebdedcd68"/>
            <w:lang w:val="fr-FR" pt14:Unid="77158e5ba59940e5bf2322c75db9f348"/>
          </w:rPr>
          <w:t xml:space="preserve">خدمة المذكورة في الوقت الذي يجري فيه تطويرها. وقد تدعو الحاجة إلى تعديل قيم الحدود في هذه الخانات رهناً بالنتيجة النهائية لهذا الاستعراض حسب ما تظهر في التقرير </w:t>
        </w:r>
      </w:ins>
      <w:ins w:author="Open-Xml-PowerTools" w:id="400" w:date="2017-06-09T06:41:25.0570604-07:00">
        <w:r>
          <w:rPr pt14:Unid="5711db7a54294ce9a52e11ace42a8cdc">
            <w:b w:val="0" pt14:Unid="af86ad6fbacc420197b93b75383adc5a"/>
            <w:bCs w:val="0" pt14:Unid="86017046445040c498940c2b22600980"/>
            <w:sz w:val="20" pt14:Unid="4b147bd282a243b78f36a8f6dcb11fc9"/>
            <w:szCs w:val="26" pt14:Unid="7239e032b2ca4ed49486793c5e9c7e4a"/>
          </w:rPr>
          <w:t>ITU</w:t>
        </w:r>
      </w:ins>
      <w:ins w:author="Open-Xml-PowerTools" w:id="401" w:date="2017-06-09T06:41:25.0570604-07:00">
        <w:r>
          <w:rPr pt14:Unid="193a2e9635054ebcacee7d2cf9a9f671">
            <w:b w:val="0" pt14:Unid="3a2cc83dc2d247fa9c5fae36399fb8c9"/>
            <w:bCs w:val="0" pt14:Unid="6b3c6d81b1f04dd9a788e716bb030bc0"/>
            <w:sz w:val="20" pt14:Unid="e8e24d90bcd744cf85e44ea098ad14b4"/>
            <w:szCs w:val="26" pt14:Unid="8a4c3e7063794424bae3bcf6d0da31d6"/>
          </w:rPr>
          <w:noBreakHyphen pt14:Status="Inserted"/>
        </w:r>
      </w:ins>
      <w:ins w:author="Open-Xml-PowerTools" w:id="402" w:date="2017-06-09T06:41:25.0570604-07:00">
        <w:r>
          <w:rPr pt14:Unid="ffaa8debbaeb48fd9fdf41dc6e656f1a">
            <w:b w:val="0" pt14:Unid="4ab8145db62643d58d17611cc9ef0a01"/>
            <w:bCs w:val="0" pt14:Unid="3b250aea5178421fbd443e6b11e419bc"/>
            <w:sz w:val="20" pt14:Unid="26139a2cb7fd4017b5374e79a7ba562b"/>
            <w:szCs w:val="26" pt14:Unid="9e9c69fc77cf4ed693a5048c8f6fde2c"/>
          </w:rPr>
          <w:t>R M.[AM(R)S_1GHz_SHARING]</w:t>
        </w:r>
      </w:ins>
      <w:ins w:author="Open-Xml-PowerTools" w:id="403" w:date="2017-06-09T06:41:25.0570604-07:00">
        <w:r>
          <w:rPr pt14:Unid="9d6daa96bdbe4cd2956a5c6ac6c6fd78">
            <w:b w:val="0" pt14:Unid="422b805ca14e453e883443b3126f2993"/>
            <w:bCs w:val="0" pt14:Unid="7459a37f675d4a5db5189305f658af7f"/>
            <w:sz w:val="20" pt14:Unid="bb5ef52b26034acd94beadb01fc51124"/>
            <w:szCs w:val="26" pt14:Unid="098aa314d09c4b3f8abba3df25c6545c"/>
            <w:rtl pt14:Unid="24a73b91bae74681a659a8630df4438c"/>
            <w:lang w:val="fr-FR" pt14:Unid="1145f18e20ea47f7abb7cba02ca1c3e6"/>
          </w:rPr>
          <w:t>.</w:t>
        </w:r>
      </w:ins>
    </w:p>
    <w:p pt14:Unid="7b57fdcfc09c4e3289e21935560b9af2">
      <w:pPr pt14:Unid="0bdfb77d244e4531baf8baf9599cae70" pt14:Status="Deleted">
        <w:rPr pt14:Unid="cee39df7719b45738774a8afeaa14d83">
          <w:del w:author="Open-Xml-PowerTools" w:id="404" w:date="2017-06-09T06:41:25.0570604-07:00"/>
          <w:rtl pt14:Unid="14c0868fb6394cfcbdc5b64be38992c9"/>
          <w:lang w:bidi="ar-EG" pt14:Unid="e4ddc89a89c14decb751074eb3ef9beb"/>
        </w:rPr>
      </w:pPr>
      <w:ins w:author="Open-Xml-PowerTools" w:id="405" w:date="2017-06-09T06:41:25.0570604-07:00">
        <w:r>
          <w:rPr pt14:Unid="efe9f43f285a4fb9bd23e2638a81d8d2">
            <w:rtl pt14:Unid="85b71752a6874f02bb4f514acbb2d227"/>
          </w:rPr>
          <w:t>-</w:t>
        </w:r>
      </w:ins>
      <w:ins w:author="Open-Xml-PowerTools" w:id="406" w:date="2017-06-09T06:41:25.0570604-07:00">
        <w:r>
          <w:rPr pt14:Unid="f3e7935602a64186b7c9a45ea2550945">
            <w:rtl pt14:Unid="1f402e7931a54b45937d94bb668e46e4"/>
          </w:rPr>
          <w:tab pt14:Status="Inserted"/>
        </w:r>
      </w:ins>
      <w:ins w:author="Open-Xml-PowerTools" w:id="407" w:date="2017-06-09T06:41:25.0570604-07:00">
        <w:r>
          <w:rPr pt14:Unid="c978660244b3454e9ddc0b4feb3a60b4">
            <w:rtl pt14:Unid="c477ca91998948a6a8cdcd2dec64f219"/>
          </w:rPr>
          <w:t>يجب على أي محطة في طائرة مشغلة في توزيع</w:t>
        </w:r>
      </w:ins>
      <w:r>
        <w:rPr pt14:Unid="c978660244b3454e9ddc0b4feb3a60b4">
          <w:rtl pt14:Unid="c477ca91998948a6a8cdcd2dec64f219"/>
        </w:rPr>
        <w:t xml:space="preserve"> أنظمة الخدمة المتنقلة للطيران </w:t>
      </w:r>
      <w:del w:author="Open-Xml-PowerTools" w:id="408" w:date="2017-06-09T06:41:25.0570604-07:00">
        <w:r>
          <w:rPr pt14:Unid="8290c3604a3c4d898b803dbe1f4b9a93">
            <w:lang w:bidi="ar-EG" pt14:Unid="3e390bf9fa36444f9317718727f60792"/>
          </w:rPr>
          <w:delText>(R)</w:delText>
        </w:r>
      </w:del>
      <w:del w:author="Open-Xml-PowerTools" w:id="409" w:date="2017-06-09T06:41:25.0570604-07:00">
        <w:r>
          <w:rPr pt14:Unid="b696a85d4d4b48298af03af5e4403249">
            <w:rtl pt14:Unid="cba93c63e6fa403a80e7f61d88c0b2b1"/>
            <w:lang w:bidi="ar-EG" pt14:Unid="f1e47d08420940d4a7e3386ae2f243e1"/>
          </w:rPr>
          <w:delText xml:space="preserve"> العاملة في النطاق </w:delText>
        </w:r>
      </w:del>
      <w:del w:author="Open-Xml-PowerTools" w:id="410" w:date="2017-06-09T06:41:25.0570604-07:00">
        <w:r>
          <w:rPr pt14:Unid="c1271c741a4c400bb75d47a032b1ff84">
            <w:lang w:bidi="ar-EG" pt14:Unid="a3e7b7a3ba9f4446b7a163a0680ae43a"/>
          </w:rPr>
          <w:delText>1 164-960</w:delText>
        </w:r>
      </w:del>
      <w:del w:author="Open-Xml-PowerTools" w:id="411" w:date="2017-06-09T06:41:25.0570604-07:00">
        <w:r>
          <w:rPr pt14:Unid="4e684aefe14a4075993b502104847a02">
            <w:rtl pt14:Unid="f56f7520430541b89094f6c0d124477f"/>
            <w:lang w:bidi="ar-EG" pt14:Unid="913ec06a7bd9476880ed9563b7413029"/>
          </w:rPr>
          <w:delText xml:space="preserve"> </w:delText>
        </w:r>
      </w:del>
      <w:del w:author="Open-Xml-PowerTools" w:id="412" w:date="2017-06-09T06:41:25.0570604-07:00">
        <w:r>
          <w:rPr pt14:Unid="1377533375914645aec7cc6721a34185">
            <w:lang w:bidi="ar-EG" pt14:Unid="16a6883da32a4725a8a18a4f07f7879b"/>
          </w:rPr>
          <w:delText>MHz</w:delText>
        </w:r>
      </w:del>
      <w:del w:author="Open-Xml-PowerTools" w:id="413" w:date="2017-06-09T06:41:25.0570604-07:00">
        <w:r>
          <w:rPr pt14:Unid="e516cdebde644382b8f2fadcea585c15">
            <w:rtl pt14:Unid="a7e0805f4e8b480e9c3788f5d0bd3003"/>
            <w:lang w:bidi="ar-EG" pt14:Unid="9de4fb00dd934074b5882b8f73df4d73"/>
          </w:rPr>
          <w:delText xml:space="preserve"> وأنظمة خدمة الملاحة الراديوية للطيران في الفقرتين </w:delText>
        </w:r>
      </w:del>
      <w:del w:author="Open-Xml-PowerTools" w:id="414" w:date="2017-06-09T06:41:25.0570604-07:00">
        <w:r>
          <w:rPr pt14:Unid="4140d6b061a44e2498544ef7319a3de1">
            <w:i pt14:Unid="daec86a0c8924a1bb64a243a15fd50dd"/>
            <w:iCs pt14:Unid="5554d9e297a44582a1b97e4cfcef54ab"/>
            <w:rtl pt14:Unid="88074bfd85df41b1b80f3eafa8b360dc"/>
            <w:lang w:bidi="ar-EG" pt14:Unid="f62d4ec2fbb04119a0fc00ef5dabf2c5"/>
          </w:rPr>
          <w:delText>و )</w:delText>
        </w:r>
      </w:del>
      <w:del w:author="Open-Xml-PowerTools" w:id="415" w:date="2017-06-09T06:41:25.0570604-07:00">
        <w:r>
          <w:rPr pt14:Unid="ced4d88638fd4b95a614a4303ef67233">
            <w:rtl pt14:Unid="cdb9fe3da3d549a690e4e4baca421994"/>
            <w:lang w:bidi="ar-EG" pt14:Unid="8b956ace35094fa2b6ec52a06a5af2a7"/>
          </w:rPr>
          <w:delText xml:space="preserve"> و</w:delText>
        </w:r>
      </w:del>
      <w:del w:author="Open-Xml-PowerTools" w:id="416" w:date="2017-06-09T06:41:25.0570604-07:00">
        <w:r>
          <w:rPr pt14:Unid="f4d2a0a3e3484032b7746d35d2a7f795">
            <w:i pt14:Unid="ff53af0f45514d679fa88de3c475fde7"/>
            <w:iCs pt14:Unid="845c41931b9d45adad5dcf49ebb27ff4"/>
            <w:rtl pt14:Unid="7ab612a27f4a4f26888b9f87dd89b216"/>
            <w:lang w:bidi="ar-EG" pt14:Unid="837677d916c4491eaf4e5dbcb1220f65"/>
          </w:rPr>
          <w:delText>ز )</w:delText>
        </w:r>
      </w:del>
      <w:del w:author="Open-Xml-PowerTools" w:id="417" w:date="2017-06-09T06:41:25.0570604-07:00">
        <w:r>
          <w:rPr pt14:Unid="a81c1fb0f48344f2a5c0450c7667c4ce">
            <w:rtl pt14:Unid="166615a017d94e4592d544014654e140"/>
            <w:lang w:bidi="ar-EG" pt14:Unid="f4529e8ded8c4590ba1f3338da598c9e"/>
          </w:rPr>
          <w:delText xml:space="preserve"> من</w:delText>
        </w:r>
      </w:del>
      <w:del w:author="Open-Xml-PowerTools" w:id="418" w:date="2017-06-09T06:41:25.0570604-07:00">
        <w:r>
          <w:rPr pt14:Unid="efb42380db354cdcb89270eeb263c58b">
            <w:rFonts w:hint="cs" pt14:Unid="54cfbef65e2a457fa45fc674b660bacf"/>
            <w:rtl pt14:Unid="c9cd5a1fd56741c0a43e8e86964d8eb0"/>
            <w:lang w:bidi="ar-EG" pt14:Unid="117944170ca64b5f8f335b13fd621cc4"/>
          </w:rPr>
          <w:delText xml:space="preserve"> "</w:delText>
        </w:r>
      </w:del>
      <w:del w:author="Open-Xml-PowerTools" w:id="419" w:date="2017-06-09T06:41:25.0570604-07:00">
        <w:r>
          <w:rPr pt14:Unid="d22c1361140d428abb293fceeea67b6b">
            <w:i pt14:Unid="b5757a8d27be4e9685fcf399a3be17f8"/>
            <w:iCs pt14:Unid="57cd344bf97740d69308cd4931bc15f5"/>
            <w:rtl pt14:Unid="37d30e72d8e24e5388e27d91c4d25f3d"/>
            <w:lang w:bidi="ar-EG" pt14:Unid="ee40f101dfd144f1b36fb4a166a8cb41"/>
          </w:rPr>
          <w:delText>إذ يضع في اعتباره</w:delText>
        </w:r>
      </w:del>
      <w:del w:author="Open-Xml-PowerTools" w:id="420" w:date="2017-06-09T06:41:25.0570604-07:00">
        <w:r>
          <w:rPr pt14:Unid="1bb5cfbe8064449584c4b4aedae15041">
            <w:rFonts w:hint="cs" pt14:Unid="2b2f07862ad543bda9a299fd12b06a93"/>
            <w:rtl pt14:Unid="c0d156dc3b5b4e65b1d6d7a51f11b55b"/>
            <w:lang w:bidi="ar-EG" pt14:Unid="0fcf0ae426b545de95bab6d479fd18f3"/>
          </w:rPr>
          <w:delText>"</w:delText>
        </w:r>
      </w:del>
      <w:del w:author="Open-Xml-PowerTools" w:id="421" w:date="2017-06-09T06:41:25.0570604-07:00">
        <w:r>
          <w:rPr pt14:Unid="a9f1eed4ebbb41aa8d79713ada370d60">
            <w:rtl pt14:Unid="13466b1e40244a84a78d527fe9afa5de"/>
            <w:lang w:bidi="ar-EG" pt14:Unid="ed1b71b928534f5fa6910f4c34009a59"/>
          </w:rPr>
          <w:delText>، وذلك ل</w:delText>
        </w:r>
      </w:del>
      <w:del w:author="Open-Xml-PowerTools" w:id="422" w:date="2017-06-09T06:41:25.0570604-07:00">
        <w:r>
          <w:rPr pt14:Unid="9293b38da8ac4d43bb2c6f5ed28240c9">
            <w:rFonts w:hint="cs" pt14:Unid="fe3bc30f400b4bbf82fc46b3b52ae130"/>
            <w:rtl pt14:Unid="f6716ac166984432bff0ec6ba5040e6f"/>
            <w:lang w:bidi="ar-EG" pt14:Unid="8fc5b58e2dca440ab211b579b2e11a3f"/>
          </w:rPr>
          <w:delText>وضع</w:delText>
        </w:r>
      </w:del>
      <w:del w:author="Open-Xml-PowerTools" w:id="423" w:date="2017-06-09T06:41:25.0570604-07:00">
        <w:r>
          <w:rPr pt14:Unid="816adf0b0d0b4bff890e6c774f31855b">
            <w:rtl pt14:Unid="d57bef9e24024075adfa6914ee6c28c1"/>
            <w:lang w:bidi="ar-EG" pt14:Unid="11d24da878914eddbcb0b4d0a5ab8c41"/>
          </w:rPr>
          <w:delText xml:space="preserve"> شروط </w:delText>
        </w:r>
      </w:del>
      <w:del w:author="Open-Xml-PowerTools" w:id="424" w:date="2017-06-09T06:41:25.0570604-07:00">
        <w:r>
          <w:rPr pt14:Unid="d7ddb514f18b4f2ead775afc8a32cfde">
            <w:rFonts w:hint="cs" pt14:Unid="dc7bd938009249a19eb92e3657deb1f9"/>
            <w:rtl pt14:Unid="a54bd2ef5f2a4b7683bd213e60d23379"/>
            <w:lang w:bidi="ar-EG" pt14:Unid="81e470f5b3934ec6b2cbe165e13872aa"/>
          </w:rPr>
          <w:delText>ل</w:delText>
        </w:r>
      </w:del>
      <w:del w:author="Open-Xml-PowerTools" w:id="425" w:date="2017-06-09T06:41:25.0570604-07:00">
        <w:r>
          <w:rPr pt14:Unid="dcd34512a18f4984acd2fa20a09744d8">
            <w:rtl pt14:Unid="7b9b33a6b7be435ba58fdadedace6915"/>
            <w:lang w:bidi="ar-EG" pt14:Unid="7be11f858adf45a0bf2205a5aec45ffa"/>
          </w:rPr>
          <w:delText xml:space="preserve">لتقاسم </w:delText>
        </w:r>
      </w:del>
      <w:del w:author="Open-Xml-PowerTools" w:id="426" w:date="2017-06-09T06:41:25.0570604-07:00">
        <w:r>
          <w:rPr pt14:Unid="51d137a430ae47f597ae569d7faf7039">
            <w:rFonts w:hint="cs" pt14:Unid="bac47e5de5074349ab733307bcfcf193"/>
            <w:rtl pt14:Unid="0628d1f6666e47c59cfee5b4a69f052a"/>
            <w:lang w:bidi="ar-EG" pt14:Unid="da3b0e24e7524027a099adde17179c25"/>
          </w:rPr>
          <w:delText xml:space="preserve">تكفل </w:delText>
        </w:r>
      </w:del>
      <w:del w:author="Open-Xml-PowerTools" w:id="427" w:date="2017-06-09T06:41:25.0570604-07:00">
        <w:r>
          <w:rPr pt14:Unid="baa68775e67546ad81339cfa2149a449">
            <w:rtl pt14:Unid="03e12998fe7b47e19c529cc4278fd361"/>
            <w:lang w:bidi="ar-EG" pt14:Unid="920005a9d6784b8399b7b013f6d7278e"/>
          </w:rPr>
          <w:delText xml:space="preserve">الوفاء بالشروط الواردة في الفقرة </w:delText>
        </w:r>
      </w:del>
      <w:del w:author="Open-Xml-PowerTools" w:id="428" w:date="2017-06-09T06:41:25.0570604-07:00">
        <w:r>
          <w:rPr pt14:Unid="9cba4b4d11c94e738822d2e6b5143cfe">
            <w:lang w:bidi="ar-EG" pt14:Unid="51e25007f04d43e6bbade3af46354ca9"/>
          </w:rPr>
          <w:delText>2</w:delText>
        </w:r>
      </w:del>
      <w:del w:author="Open-Xml-PowerTools" w:id="429" w:date="2017-06-09T06:41:25.0570604-07:00">
        <w:r>
          <w:rPr pt14:Unid="a96034b12ebe4141a7117a5b3acdef66">
            <w:rtl pt14:Unid="64627239e488415bba65642f380ebf57"/>
            <w:lang w:bidi="ar-EG" pt14:Unid="0a0125d3482943dab91205094aa8a3db"/>
          </w:rPr>
          <w:delText xml:space="preserve"> من </w:delText>
        </w:r>
      </w:del>
      <w:del w:author="Open-Xml-PowerTools" w:id="430" w:date="2017-06-09T06:41:25.0570604-07:00">
        <w:r>
          <w:rPr pt14:Unid="d66e86cdd6b64a71a228204c40fdb753">
            <w:rFonts w:hint="cs" pt14:Unid="6f111362ac0c4f088909c537906ef141"/>
            <w:rtl pt14:Unid="643446f12575403c98f6cbf1430b6f15"/>
            <w:lang w:bidi="ar-EG" pt14:Unid="ae2b28e029164c16aee565b1184f2279"/>
          </w:rPr>
          <w:delText>"</w:delText>
        </w:r>
      </w:del>
      <w:del w:author="Open-Xml-PowerTools" w:id="431" w:date="2017-06-09T06:41:25.0570604-07:00">
        <w:r>
          <w:rPr pt14:Unid="39d40ab9fb404dbfa1d387d3e08abdc0">
            <w:i pt14:Unid="6cb2a383e27b4cd6aeb414eacc3caf04"/>
            <w:iCs pt14:Unid="e946e8ed185b4bd8ac5b5831d49482df"/>
            <w:rtl pt14:Unid="fbcefae3cea444a9a14449646470f77a"/>
            <w:lang w:bidi="ar-EG" pt14:Unid="eea216c112a94272ade3f50af0dd9196"/>
          </w:rPr>
          <w:delText>يقـرر</w:delText>
        </w:r>
      </w:del>
      <w:del w:author="Open-Xml-PowerTools" w:id="432" w:date="2017-06-09T06:41:25.0570604-07:00">
        <w:r>
          <w:rPr pt14:Unid="2546879406fe4a5f83c0abe84315817e">
            <w:rFonts w:hint="cs" pt14:Unid="897ddb7420dd45999b43293f4d7cf8c0"/>
            <w:rtl pt14:Unid="06d7976bfd4547fea7811d5be7456fb8"/>
            <w:lang w:bidi="ar-EG" pt14:Unid="3689b37b6f254a329d865bc53bc6cc87"/>
          </w:rPr>
          <w:delText>"</w:delText>
        </w:r>
      </w:del>
      <w:del w:author="Open-Xml-PowerTools" w:id="433" w:date="2017-06-09T06:41:25.0570604-07:00">
        <w:r>
          <w:rPr pt14:Unid="dd4d8ab0d39d4afc817777749a9d1824">
            <w:rtl pt14:Unid="7072ce8f813c4988be640de90b110314"/>
            <w:lang w:bidi="ar-EG" pt14:Unid="aa75a47c9e4942048c5ae15688414585"/>
          </w:rPr>
          <w:delText xml:space="preserve">، </w:delText>
        </w:r>
      </w:del>
      <w:del w:author="Open-Xml-PowerTools" w:id="434" w:date="2017-06-09T06:41:25.0570604-07:00">
        <w:r>
          <w:rPr pt14:Unid="4043c1017dad41e9ba44022ebf6b7f7c">
            <w:rFonts w:hint="cs" pt14:Unid="92c8988ff4244a90bf8bcbcca784d2e7"/>
            <w:rtl pt14:Unid="9079f96cec78444d91576c9eda82d759"/>
            <w:lang w:bidi="ar-EG" pt14:Unid="1d100e6ab2104da19b2e7166790828e7"/>
          </w:rPr>
          <w:delText>ولإعداد</w:delText>
        </w:r>
      </w:del>
      <w:del w:author="Open-Xml-PowerTools" w:id="435" w:date="2017-06-09T06:41:25.0570604-07:00">
        <w:r>
          <w:rPr pt14:Unid="c7f2cd76022a47a58cc5dec86c02d4fd">
            <w:rtl pt14:Unid="21721c808085440fbb28a1b7a5cd8cd8"/>
            <w:lang w:bidi="ar-EG" pt14:Unid="1687aab64d94485682cb32317b17c6b4"/>
          </w:rPr>
          <w:delText xml:space="preserve"> توصيات</w:delText>
        </w:r>
      </w:del>
      <w:del w:author="Open-Xml-PowerTools" w:id="436" w:date="2017-06-09T06:41:25.0570604-07:00">
        <w:r>
          <w:rPr pt14:Unid="3972ea914bd84f16b9524b26a6f4bfcf">
            <w:rFonts w:hint="cs" pt14:Unid="000b9c7e3e7b46888fdff74b2abfa608"/>
            <w:rtl pt14:Unid="5f3b17de37c94490a7873b68dcd11f5a"/>
            <w:lang w:bidi="ar-EG" pt14:Unid="4f312dba457e4d31aa45b951b73e4112"/>
          </w:rPr>
          <w:delText xml:space="preserve"> في</w:delText>
        </w:r>
      </w:del>
      <w:del w:author="Open-Xml-PowerTools" w:id="437" w:date="2017-06-09T06:41:25.0570604-07:00">
        <w:r>
          <w:rPr pt14:Unid="ad94be90d2e246ffac54506a43f93666">
            <w:rtl pt14:Unid="075dc69e33d141ccb7cf055135d9dcd8"/>
            <w:lang w:bidi="ar-EG" pt14:Unid="5a10f9b8a68a4aeb815ee7eaea50c0be"/>
          </w:rPr>
          <w:delText xml:space="preserve"> قطاع الاتصالات الراديوية، حسب الاقتضاء؛</w:delText>
        </w:r>
      </w:del>
    </w:p>
    <w:p pt14:Unid="22482c27acb846ea9191d5b628dd06a4">
      <w:pPr pt14:Unid="4984fd1f6ee7499280067850a55591a1" pt14:Status="Deleted">
        <w:rPr pt14:Unid="3007f0c73d224fa7956ecabc77a79e40">
          <w:del w:author="Open-Xml-PowerTools" w:id="438" w:date="2017-06-09T06:41:25.0570604-07:00"/>
          <w:rtl pt14:Unid="80ed92fda7a449c380168b20fbff335e"/>
          <w:lang w:bidi="ar-EG" pt14:Unid="7e26c3787c90453da33e5e2c5785f292"/>
        </w:rPr>
      </w:pPr>
      <w:del w:author="Open-Xml-PowerTools" w:id="439" w:date="2017-06-09T06:41:25.0570604-07:00">
        <w:r>
          <w:rPr pt14:Unid="ecca06cf53be4ccf994a6bf988db95ee">
            <w:lang w:bidi="ar-EG" pt14:Unid="be1b1e6021b34f08be920957eb37fb3c"/>
          </w:rPr>
          <w:delText>4</w:delText>
        </w:r>
      </w:del>
      <w:del w:author="Open-Xml-PowerTools" w:id="440" w:date="2017-06-09T06:41:25.0570604-07:00">
        <w:r>
          <w:rPr pt14:Unid="bfd158ac138a4f72b3e7d21e0e69cd12">
            <w:rtl pt14:Unid="be74cc8c61c14d3d926666f78eca2dda"/>
            <w:lang w:bidi="ar-EG" pt14:Unid="ef21add204f5454ebef695bc6355350c"/>
          </w:rPr>
          <w:tab pt14:Status="Deleted"/>
        </w:r>
      </w:del>
      <w:del w:author="Open-Xml-PowerTools" w:id="441" w:date="2017-06-09T06:41:25.0570604-07:00">
        <w:r>
          <w:rPr pt14:Unid="ee43b90c41d14c5ba0d4d447fd493a08">
            <w:rtl pt14:Unid="f09314dc85d540c58e348fe119bed821"/>
            <w:lang w:bidi="ar-EG" pt14:Unid="cb020741823e4818b03f4dae719bd6cc"/>
          </w:rPr>
          <w:delText xml:space="preserve">أن يتم تقديم نتائج الدراسات المذكورة في الفقرة </w:delText>
        </w:r>
      </w:del>
      <w:del w:author="Open-Xml-PowerTools" w:id="442" w:date="2017-06-09T06:41:25.0570604-07:00">
        <w:r>
          <w:rPr pt14:Unid="d4b6c6964b234afeb191b9ffdc185397">
            <w:lang w:bidi="ar-EG" pt14:Unid="a346f625763e484287fc8543367378b9"/>
          </w:rPr>
          <w:delText>3</w:delText>
        </w:r>
      </w:del>
      <w:del w:author="Open-Xml-PowerTools" w:id="443" w:date="2017-06-09T06:41:25.0570604-07:00">
        <w:r>
          <w:rPr pt14:Unid="148b97eb1b704dcf8fa8a93309bb4599">
            <w:rtl pt14:Unid="aa431df335ea4f3cb7a2889afbffead4"/>
            <w:lang w:bidi="ar-EG" pt14:Unid="fa18b761af614f63810b4fb3f25bd1e6"/>
          </w:rPr>
          <w:delText xml:space="preserve"> من</w:delText>
        </w:r>
      </w:del>
      <w:del w:author="Open-Xml-PowerTools" w:id="444" w:date="2017-06-09T06:41:25.0570604-07:00">
        <w:r>
          <w:rPr pt14:Unid="2d12eed60fed4c5a987419d76c4d9593">
            <w:rFonts w:hint="cs" pt14:Unid="c45ab0115c0e4d0da3f71daed8daa3f4"/>
            <w:rtl pt14:Unid="13cc2b002b9c4ec281e8cbec1e872784"/>
            <w:lang w:bidi="ar-EG" pt14:Unid="997e01337df4489db444a9cc58c79bf6"/>
          </w:rPr>
          <w:delText xml:space="preserve"> "</w:delText>
        </w:r>
      </w:del>
      <w:del w:author="Open-Xml-PowerTools" w:id="445" w:date="2017-06-09T06:41:25.0570604-07:00">
        <w:r>
          <w:rPr pt14:Unid="d671b6ee43154991a0ee85d8923fb5b2">
            <w:i pt14:Unid="e11cf5cb9e924a2bbe5a328beee657ae"/>
            <w:iCs pt14:Unid="a8ad76343b614f17b9643614c43baed5"/>
            <w:rtl pt14:Unid="7188d8f5ef1e42e38245b1aec73a462c"/>
            <w:lang w:bidi="ar-EG" pt14:Unid="ae4c18782d9b4abd9266515ff4dbb9cc"/>
          </w:rPr>
          <w:delText>يق</w:delText>
        </w:r>
      </w:del>
      <w:del w:author="Open-Xml-PowerTools" w:id="446" w:date="2017-06-09T06:41:25.0570604-07:00">
        <w:r>
          <w:rPr pt14:Unid="0aa6a033f97d4f84874a5ce015e7c3ce">
            <w:rFonts w:hint="cs" pt14:Unid="67093668d6b74b639bac1222d40884ff"/>
            <w:i pt14:Unid="db6696527dbc41a39bd8ee77349e27b2"/>
            <w:iCs pt14:Unid="79399f46def54963a68894da0df3baec"/>
            <w:rtl pt14:Unid="089d598df7694f80941f2a2580bfe61d"/>
            <w:lang w:bidi="ar-EG" pt14:Unid="6ca8ac7ec7d7474689129241ec3909da"/>
          </w:rPr>
          <w:delText>ـ</w:delText>
        </w:r>
      </w:del>
      <w:del w:author="Open-Xml-PowerTools" w:id="447" w:date="2017-06-09T06:41:25.0570604-07:00">
        <w:r>
          <w:rPr pt14:Unid="65d6431f25774f5fab72e95c925cd702">
            <w:i pt14:Unid="55d2ead84e754fa8bdf12c3633fac8d7"/>
            <w:iCs pt14:Unid="15e3395467d243bda25a5c5ec37ce4e3"/>
            <w:rtl pt14:Unid="fcfd63e6e0144b50907bcb686d0e8bd2"/>
            <w:lang w:bidi="ar-EG" pt14:Unid="b7a559502fb84e34b84a33a403424f8f"/>
          </w:rPr>
          <w:delText>رر</w:delText>
        </w:r>
      </w:del>
      <w:del w:author="Open-Xml-PowerTools" w:id="448" w:date="2017-06-09T06:41:25.0570604-07:00">
        <w:r>
          <w:rPr pt14:Unid="0c1b07735d654d1a86a6caa2c85d7bab">
            <w:rFonts w:hint="cs" pt14:Unid="a6299ac2ee444c63b66c8ab7fa6c1bb0"/>
            <w:rtl pt14:Unid="a36b3fcde3db4ab6b707d260d6606e47"/>
            <w:lang w:bidi="ar-EG" pt14:Unid="09e41bbd7a7946f1961bb14cc5652a5e"/>
          </w:rPr>
          <w:delText>"</w:delText>
        </w:r>
      </w:del>
      <w:del w:author="Open-Xml-PowerTools" w:id="449" w:date="2017-06-09T06:41:25.0570604-07:00">
        <w:r>
          <w:rPr pt14:Unid="a677bcc1150c4e98bc00c72f2685b560">
            <w:i pt14:Unid="334c540c6461499cb1bc1baabd0c600d"/>
            <w:iCs pt14:Unid="634a4f08371a42d0890780046986bf78"/>
            <w:rtl pt14:Unid="dbc3734e6b954106a1738907fd0dc04d"/>
            <w:lang w:bidi="ar-EG" pt14:Unid="7a53a90b0526437e8401590ff20d84a5"/>
          </w:rPr>
          <w:delText xml:space="preserve"> </w:delText>
        </w:r>
      </w:del>
      <w:del w:author="Open-Xml-PowerTools" w:id="450" w:date="2017-06-09T06:41:25.0570604-07:00">
        <w:r>
          <w:rPr pt14:Unid="3267dee3bc224eb18d49b64d3fb6770d">
            <w:rtl pt14:Unid="9f3686338072422ca743bfea634c16fe"/>
            <w:lang w:bidi="ar-EG" pt14:Unid="8bae65463e614d5b9b15361c62ed2acf"/>
          </w:rPr>
          <w:delText>إلى المؤتمر العالمي</w:delText>
        </w:r>
      </w:del>
      <w:del w:author="Open-Xml-PowerTools" w:id="451" w:date="2017-06-09T06:41:25.0570604-07:00">
        <w:r>
          <w:rPr pt14:Unid="8859dce2160746b693f854fc37d2f8ba">
            <w:rFonts w:hint="cs" pt14:Unid="ed0fd055ddf941bc86a3d74019908807"/>
            <w:rtl pt14:Unid="0f32d1b90ac44be99f5298a71a79f89d"/>
            <w:lang w:bidi="ar-EG" pt14:Unid="9de32828704c4c1e9ffae32953d11c48"/>
          </w:rPr>
          <w:delText xml:space="preserve"> للاتصالات الراديوية لعام </w:delText>
        </w:r>
      </w:del>
      <w:del w:author="Open-Xml-PowerTools" w:id="452" w:date="2017-06-09T06:41:25.0570604-07:00">
        <w:r>
          <w:rPr pt14:Unid="84792a2edc4a41188d749ed4b046e3f1">
            <w:lang w:bidi="ar-EG" pt14:Unid="0f124ff1c5194cd3af5064f14b2ae7b1"/>
          </w:rPr>
          <w:delText>2011</w:delText>
        </w:r>
      </w:del>
      <w:del w:author="Open-Xml-PowerTools" w:id="453" w:date="2017-06-09T06:41:25.0570604-07:00">
        <w:r>
          <w:rPr pt14:Unid="ca3d0e3a26e3421da502746c1a82e0f7">
            <w:rtl pt14:Unid="b038d690c7024f519b4ac313ef43eeac"/>
            <w:lang w:bidi="ar-EG" pt14:Unid="a46b23fdc7ad409c88b9caf047fb6ddd"/>
          </w:rPr>
          <w:delText xml:space="preserve"> وأن </w:delText>
        </w:r>
      </w:del>
      <w:del w:author="Open-Xml-PowerTools" w:id="454" w:date="2017-06-09T06:41:25.0570604-07:00">
        <w:r>
          <w:rPr pt14:Unid="50fdffb2cc2246c3a72c40700a382592">
            <w:rFonts w:hint="cs" pt14:Unid="37e19d9c31454116bcbd837cd7cab2fc"/>
            <w:rtl pt14:Unid="5ce2e0c47a9b4aec8d4b9671184d3029"/>
            <w:lang w:bidi="ar-EG" pt14:Unid="8cf3f0809ac541b6afdc1777deab8348"/>
          </w:rPr>
          <w:delText>يقرر</w:delText>
        </w:r>
      </w:del>
      <w:del w:author="Open-Xml-PowerTools" w:id="455" w:date="2017-06-09T06:41:25.0570604-07:00">
        <w:r>
          <w:rPr pt14:Unid="455f35e52e174b7aaa695ef2af56224c">
            <w:rtl pt14:Unid="72251aa9ac864f0fac8600a31a75957b"/>
            <w:lang w:bidi="ar-EG" pt14:Unid="7b47c55ff8cc4d7abd218f8d913e00f7"/>
          </w:rPr>
          <w:delText xml:space="preserve"> ذلك المؤتمر</w:delText>
        </w:r>
      </w:del>
      <w:del w:author="Open-Xml-PowerTools" w:id="456" w:date="2017-06-09T06:41:25.0570604-07:00">
        <w:r>
          <w:rPr pt14:Unid="4be896ba26d74459b9d00b01abb5d5e4">
            <w:rFonts w:hint="cs" pt14:Unid="c873d2e6153a4f7383b99d806f4487c4"/>
            <w:rtl pt14:Unid="36ab5424cd94462fa8c51ae9bcb6097f"/>
            <w:lang w:bidi="ar-EG" pt14:Unid="db2e5ed0900b4024b171a303dfa05322"/>
          </w:rPr>
          <w:delText>،</w:delText>
        </w:r>
      </w:del>
      <w:del w:author="Open-Xml-PowerTools" w:id="457" w:date="2017-06-09T06:41:25.0570604-07:00">
        <w:r>
          <w:rPr pt14:Unid="7a96c866e7dc435ebe8b0824e84280e2">
            <w:rtl pt14:Unid="7291b02c06864c2496ff9ddad7163f96"/>
            <w:lang w:bidi="ar-EG" pt14:Unid="cd727a960e17462cb34ff72baadf5e05"/>
          </w:rPr>
          <w:delText xml:space="preserve"> حسب الاقتضاء</w:delText>
        </w:r>
      </w:del>
      <w:del w:author="Open-Xml-PowerTools" w:id="458" w:date="2017-06-09T06:41:25.0570604-07:00">
        <w:r>
          <w:rPr pt14:Unid="e96c5c9000ac4a06b84d58486e120e51">
            <w:rFonts w:hint="cs" pt14:Unid="b57f6c0e230848e39691015ad87ed3af"/>
            <w:rtl pt14:Unid="690a0ea81fe44bff84e627bd8239db5f"/>
            <w:lang w:bidi="ar-EG" pt14:Unid="f030ab5b9cbb49bbb600de8b735c447e"/>
          </w:rPr>
          <w:delText>،</w:delText>
        </w:r>
      </w:del>
      <w:del w:author="Open-Xml-PowerTools" w:id="459" w:date="2017-06-09T06:41:25.0570604-07:00">
        <w:r>
          <w:rPr pt14:Unid="4fa7284c31284d65bf5a1f232d27d7df">
            <w:rtl pt14:Unid="09fe1c78e6a347eaa65455dc5bfa125b"/>
            <w:lang w:bidi="ar-EG" pt14:Unid="bc730d58e26141129c5278c5efee66b8"/>
          </w:rPr>
          <w:delText xml:space="preserve"> استعراض الأحكام التنظيمية في الفقرة </w:delText>
        </w:r>
      </w:del>
      <w:del w:author="Open-Xml-PowerTools" w:id="460" w:date="2017-06-09T06:41:25.0570604-07:00">
        <w:r>
          <w:rPr pt14:Unid="e4f28606ebe348e89faa31e2ee45fa19">
            <w:lang w:bidi="ar-EG" pt14:Unid="9b26c16e8ec74f308f8827ae4d538468"/>
          </w:rPr>
          <w:delText>2</w:delText>
        </w:r>
      </w:del>
      <w:del w:author="Open-Xml-PowerTools" w:id="461" w:date="2017-06-09T06:41:25.0570604-07:00">
        <w:r>
          <w:rPr pt14:Unid="51f32ff9e8bc4adcb80e4d5e3c758ea6">
            <w:rtl pt14:Unid="d7de0dd1d0554f2c93e27956cfb1bc3f"/>
            <w:lang w:bidi="ar-EG" pt14:Unid="847a964e286242e28c90ea44d57aac5d"/>
          </w:rPr>
          <w:delText xml:space="preserve"> من</w:delText>
        </w:r>
      </w:del>
      <w:del w:author="Open-Xml-PowerTools" w:id="462" w:date="2017-06-09T06:41:25.0570604-07:00">
        <w:r>
          <w:rPr pt14:Unid="b3a637f680884e99ab97c1f01fb1802b">
            <w:rFonts w:hint="cs" pt14:Unid="d3e1bf23be504f6bb9a6e7a506d6ee75"/>
            <w:rtl pt14:Unid="594ccbacdc4943e1829cd63c3a24cf64"/>
            <w:lang w:bidi="ar-EG" pt14:Unid="4f609093b8f54872a68589fddbcaccda"/>
          </w:rPr>
          <w:delText xml:space="preserve"> "</w:delText>
        </w:r>
      </w:del>
      <w:del w:author="Open-Xml-PowerTools" w:id="463" w:date="2017-06-09T06:41:25.0570604-07:00">
        <w:r>
          <w:rPr pt14:Unid="80fe6d4c1fe04f4694da339d874de0a9">
            <w:i pt14:Unid="dee3c387692b48b6a9ea54f44bbc9990"/>
            <w:iCs pt14:Unid="96b0fc80efff4489a6123b9f6c541fc9"/>
            <w:rtl pt14:Unid="e37e227758b042c79b18760d917f9019"/>
            <w:lang w:bidi="ar-EG" pt14:Unid="f7f678fc8a3f4186bc6f677f3735fe5b"/>
          </w:rPr>
          <w:delText>يقرر</w:delText>
        </w:r>
      </w:del>
      <w:del w:author="Open-Xml-PowerTools" w:id="464" w:date="2017-06-09T06:41:25.0570604-07:00">
        <w:r>
          <w:rPr pt14:Unid="f4b3e086db614213b169b592585b50dd">
            <w:rFonts w:hint="cs" pt14:Unid="2849af808c3147eca4ec84093a1f14a0"/>
            <w:rtl pt14:Unid="437eb837083f44b7b641d03be8e660cd"/>
            <w:lang w:bidi="ar-EG" pt14:Unid="683e61e325e64380b7f5032fd870bde3"/>
          </w:rPr>
          <w:delText>"</w:delText>
        </w:r>
      </w:del>
      <w:del w:author="Open-Xml-PowerTools" w:id="465" w:date="2017-06-09T06:41:25.0570604-07:00">
        <w:r>
          <w:rPr pt14:Unid="f5c56b36cb8c4ea1be87da046851b946">
            <w:rtl pt14:Unid="a791f487f9f04747a65ab4a0111e22c8"/>
            <w:lang w:bidi="ar-EG" pt14:Unid="850ef6f42e0f4f3cae8c40f214b99b74"/>
          </w:rPr>
          <w:delText xml:space="preserve"> آخذاً بعين الاعتبار متطلبات حماية أنظمة الملاحة الراديوية للطيران المحددة في الفقرتين </w:delText>
        </w:r>
      </w:del>
      <w:del w:author="Open-Xml-PowerTools" w:id="466" w:date="2017-06-09T06:41:25.0570604-07:00">
        <w:r>
          <w:rPr pt14:Unid="98413b61b2654437bcafe6b787bb1aa6">
            <w:i pt14:Unid="942218a518944c208fef34be60f444cf"/>
            <w:iCs pt14:Unid="8afc5b542b914152af1babb645a365df"/>
            <w:rtl pt14:Unid="3dbc1c6fdd4d405a853f7f90d3741581"/>
            <w:lang w:bidi="ar-EG" pt14:Unid="849975b7f6a7473eaa45d9424846297f"/>
          </w:rPr>
          <w:delText>و )</w:delText>
        </w:r>
      </w:del>
      <w:del w:author="Open-Xml-PowerTools" w:id="467" w:date="2017-06-09T06:41:25.0570604-07:00">
        <w:r>
          <w:rPr pt14:Unid="27709a64363942bf8d8d2680c75d6df6">
            <w:rtl pt14:Unid="44ffc428231f4d3aa55330db9835ad57"/>
            <w:lang w:bidi="ar-EG" pt14:Unid="58c63c85d7004d1ba7a320a29e7dc4f2"/>
          </w:rPr>
          <w:delText xml:space="preserve"> و</w:delText>
        </w:r>
      </w:del>
      <w:del w:author="Open-Xml-PowerTools" w:id="468" w:date="2017-06-09T06:41:25.0570604-07:00">
        <w:r>
          <w:rPr pt14:Unid="c5fd8748cf0241c5b4ddfd7174cf6d16">
            <w:i pt14:Unid="ca8c6c0f7d2243b9961d58147f58e649"/>
            <w:iCs pt14:Unid="0cad220998bb4f6e91a3f0648b8e24fc"/>
            <w:rtl pt14:Unid="c88a7bf92cb045888d9ea21c7d763f56"/>
            <w:lang w:bidi="ar-EG" pt14:Unid="42a1274c36954547815b900cedc17184"/>
          </w:rPr>
          <w:delText>ز )</w:delText>
        </w:r>
      </w:del>
      <w:del w:author="Open-Xml-PowerTools" w:id="469" w:date="2017-06-09T06:41:25.0570604-07:00">
        <w:r>
          <w:rPr pt14:Unid="e9e3f693d08a40d5ae5e110755f4583e">
            <w:rtl pt14:Unid="fa164b54b156462e874c91ca9b0f618c"/>
            <w:lang w:bidi="ar-EG" pt14:Unid="3efa590b1172490aa0c0e1b53f1eabf2"/>
          </w:rPr>
          <w:delText xml:space="preserve"> </w:delText>
        </w:r>
      </w:del>
      <w:del w:author="Open-Xml-PowerTools" w:id="470" w:date="2017-06-09T06:41:25.0570604-07:00">
        <w:r>
          <w:rPr pt14:Unid="5feee147b0804b53b3c8adaa94b6a17f">
            <w:i pt14:Unid="4656e485fa8c472aab42937e585e7244"/>
            <w:iCs pt14:Unid="3f74477697674fee828ce18d39fe3bfe"/>
            <w:rtl pt14:Unid="afe2e10e1f824923b8e8d8a8563be61a"/>
            <w:lang w:bidi="ar-EG" pt14:Unid="53e30b3c91ee4d4ba1b33c629b519dba"/>
          </w:rPr>
          <w:delText>من</w:delText>
        </w:r>
      </w:del>
      <w:del w:author="Open-Xml-PowerTools" w:id="471" w:date="2017-06-09T06:41:25.0570604-07:00">
        <w:r>
          <w:rPr pt14:Unid="b1d4e3cad65a496198eca0e117b8fa02">
            <w:rtl pt14:Unid="8329ce387a7744f59a48e5de615d2275"/>
            <w:lang w:bidi="ar-EG" pt14:Unid="f8344608db0e4e1480ce22f1a5597497"/>
          </w:rPr>
          <w:delText xml:space="preserve"> </w:delText>
        </w:r>
      </w:del>
      <w:del w:author="Open-Xml-PowerTools" w:id="472" w:date="2017-06-09T06:41:25.0570604-07:00">
        <w:r>
          <w:rPr pt14:Unid="dce8721dda6c4b83afb631a92094ec00">
            <w:rFonts w:hint="cs" pt14:Unid="e1e3cb40cc4848e2a609d8cc0397944e"/>
            <w:rtl pt14:Unid="a749bf2ae6dd41da97da3ab6473fa4ca"/>
            <w:lang w:bidi="ar-EG" pt14:Unid="0d54ccf663e24397abdaa437b0c1dc02"/>
          </w:rPr>
          <w:delText>"</w:delText>
        </w:r>
      </w:del>
      <w:del w:author="Open-Xml-PowerTools" w:id="473" w:date="2017-06-09T06:41:25.0570604-07:00">
        <w:r>
          <w:rPr pt14:Unid="f36f9576fb444749a1d5c73da851b56f">
            <w:i pt14:Unid="215ca152d65e4416bf106e177d1a7e01"/>
            <w:iCs pt14:Unid="f7ee73ee56f34c92a83884254d136387"/>
            <w:rtl pt14:Unid="13b539b17ddc40d39ee65a7abbc16742"/>
            <w:lang w:bidi="ar-EG" pt14:Unid="3b84f27a8f6a4496b55d5d29042f2153"/>
          </w:rPr>
          <w:delText>إذ يضع في اعتباره</w:delText>
        </w:r>
      </w:del>
      <w:del w:author="Open-Xml-PowerTools" w:id="474" w:date="2017-06-09T06:41:25.0570604-07:00">
        <w:r>
          <w:rPr pt14:Unid="3e86dbfc76694b9ba43a24fc266d57e6">
            <w:rFonts w:hint="cs" pt14:Unid="bcf0f7fc4713472ea2060fd27ab9ef6e"/>
            <w:rtl pt14:Unid="51782f7e9b05471099901ce6a1de61f2"/>
            <w:lang w:bidi="ar-EG" pt14:Unid="ae31b4326e3541b2b8d7baeb01241261"/>
          </w:rPr>
          <w:delText>"</w:delText>
        </w:r>
      </w:del>
      <w:del w:author="Open-Xml-PowerTools" w:id="475" w:date="2017-06-09T06:41:25.0570604-07:00">
        <w:r>
          <w:rPr pt14:Unid="efe8ca2c4f2b429ebc4fd3e2ea150385">
            <w:rtl pt14:Unid="a1e0a1c819a04acd82a45c4836ec1508"/>
            <w:lang w:bidi="ar-EG" pt14:Unid="8cc56f2a276c44ccaa76cb31909ca68f"/>
          </w:rPr>
          <w:delText xml:space="preserve"> وضرورة </w:delText>
        </w:r>
      </w:del>
      <w:del w:author="Open-Xml-PowerTools" w:id="476" w:date="2017-06-09T06:41:25.0570604-07:00">
        <w:r>
          <w:rPr pt14:Unid="5de56977ca8344799848b8b07c0559e2">
            <w:rFonts w:hint="cs" pt14:Unid="f3a221ddf0684348a3826b5be8f4c80b"/>
            <w:rtl pt14:Unid="22d2c3d97b9a4ea68250dde4041acdcb"/>
            <w:lang w:bidi="ar-EG" pt14:Unid="e1c40a44cf734d83bb28ba2419cd4437"/>
          </w:rPr>
          <w:delText>العمل عالمياً على تيسير ا</w:delText>
        </w:r>
      </w:del>
      <w:del w:author="Open-Xml-PowerTools" w:id="477" w:date="2017-06-09T06:41:25.0570604-07:00">
        <w:r>
          <w:rPr pt14:Unid="21219d17ee92466a8b4d1c9b9cfeb78b">
            <w:rtl pt14:Unid="146b6e4c043d4f36ae807b9b415854be"/>
            <w:lang w:bidi="ar-EG" pt14:Unid="22d0948709004f09a1892f08468246bb"/>
          </w:rPr>
          <w:delText>لخدمة</w:delText>
        </w:r>
      </w:del>
      <w:del w:author="Open-Xml-PowerTools" w:id="478" w:date="2017-06-09T06:41:25.0570604-07:00">
        <w:r>
          <w:rPr pt14:Unid="25061ec70e8245449290494997a94608">
            <w:rFonts w:hint="cs" pt14:Unid="f558f5a21bc3453babc64cb5a1674011"/>
            <w:rtl pt14:Unid="5490cdd82a9c4fb3b7d9d13193589c1b"/>
            <w:lang w:bidi="ar-EG" pt14:Unid="ad28f02bd7bf4296976e96aa4cdc671a"/>
          </w:rPr>
          <w:delText xml:space="preserve"> المتنقلة للطيران</w:delText>
        </w:r>
      </w:del>
      <w:del w:author="Open-Xml-PowerTools" w:id="479" w:date="2017-06-09T06:41:25.0570604-07:00">
        <w:r>
          <w:rPr pt14:Unid="077867e09aa24eaeaa712534c65400c7">
            <w:rtl pt14:Unid="04b5ae2c7ca3441c80312f7822f48ebf"/>
            <w:lang w:bidi="ar-EG" pt14:Unid="c467b786b0d34612919852d2ad1cd68d"/>
          </w:rPr>
          <w:delText xml:space="preserve"> </w:delText>
        </w:r>
      </w:del>
      <w:del w:author="Open-Xml-PowerTools" w:id="480" w:date="2017-06-09T06:41:25.0570604-07:00">
        <w:r>
          <w:rPr pt14:Unid="49f87a4e73a748e5b0d11efc2601f8f9">
            <w:lang w:bidi="ar-EG" pt14:Unid="4c75ed8fea484884884cfccf54c1668f"/>
          </w:rPr>
          <w:delText>(R)</w:delText>
        </w:r>
      </w:del>
      <w:del w:author="Open-Xml-PowerTools" w:id="481" w:date="2017-06-09T06:41:25.0570604-07:00">
        <w:r>
          <w:rPr pt14:Unid="6a1be3a29db14c7ea3d5666e70093904">
            <w:rtl pt14:Unid="5e485ed06d2c401e976262c6f9dded93"/>
            <w:lang w:bidi="ar-EG" pt14:Unid="9ae8398cbc0145519abc9d7ca3230898"/>
          </w:rPr>
          <w:delText xml:space="preserve"> العاملة وفقاً لمعايير منظمة الطيران المدني الدولي؛</w:delText>
        </w:r>
      </w:del>
    </w:p>
    <w:p pt14:Unid="5d768d89cbd7402fbb4f381d03e29ef7">
      <w:pPr pt14:Unid="bf1aa5df717c4477b4b2f66586f8afc5" pt14:Status="Inserted">
        <w:pStyle w:val="enumlev1" pt14:Unid="e81c2162806e4ab0947d2b83b0342350"/>
        <w:spacing w:before="120" w:after="80" pt14:Unid="e3d1e14d36214858acf611170d618b0c"/>
        <w:rPr pt14:Unid="4f01a6666e994299bfe2c81fdfdaedc6">
          <w:ins w:author="Open-Xml-PowerTools" w:id="482" w:date="2017-06-09T06:41:25.0570604-07:00"/>
          <w:rtl pt14:Unid="3742fc01267d4d4199a7f97e7b5f6f93"/>
        </w:rPr>
      </w:pPr>
      <w:del w:author="Open-Xml-PowerTools" w:id="483" w:date="2017-06-09T06:41:25.0570604-07:00">
        <w:r>
          <w:rPr pt14:Unid="02a6892c8e9248169ea909fc76675b81">
            <w:lang w:bidi="ar-EG" pt14:Unid="561671c756284fd5b45f8c8ee62e8f97"/>
          </w:rPr>
          <w:delText>5</w:delText>
        </w:r>
      </w:del>
      <w:del w:author="Open-Xml-PowerTools" w:id="484" w:date="2017-06-09T06:41:25.0570604-07:00">
        <w:r>
          <w:rPr pt14:Unid="9d0aa09f306b49488ab5ea91e600673b">
            <w:rtl pt14:Unid="b9ce52cf4bf44131a137a1e84280cf6f"/>
            <w:lang w:bidi="ar-EG" pt14:Unid="0aee028447284b9b8d24a7f99b42a201"/>
          </w:rPr>
          <w:tab pt14:Status="Deleted"/>
        </w:r>
      </w:del>
      <w:del w:author="Open-Xml-PowerTools" w:id="485" w:date="2017-06-09T06:41:25.0570604-07:00">
        <w:r>
          <w:rPr pt14:Unid="9d74dff6fe96418cb139c67a849e064e">
            <w:rtl pt14:Unid="a85262af8b264825937bae8dd5876086"/>
            <w:lang w:bidi="ar-EG" pt14:Unid="7dd310990c324d13a6cc069f19dbc915"/>
          </w:rPr>
          <w:delText>أ</w:delText>
        </w:r>
      </w:del>
      <w:del w:author="Open-Xml-PowerTools" w:id="486" w:date="2017-06-09T06:41:25.0570604-07:00">
        <w:r>
          <w:rPr pt14:Unid="a5c59525bc6e4a35be9d6a7098369cc1">
            <w:rFonts w:hint="cs" pt14:Unid="7ba5f7beeb144279b182784e2f4326c0"/>
            <w:rtl pt14:Unid="0c18918ea32f4adb84b52ce38ff679a7"/>
            <w:lang w:bidi="ar-EG" pt14:Unid="61dd980c606f41099d333c2b9b6d55d8"/>
          </w:rPr>
          <w:delText>لا يستعمل</w:delText>
        </w:r>
      </w:del>
      <w:del w:author="Open-Xml-PowerTools" w:id="487" w:date="2017-06-09T06:41:25.0570604-07:00">
        <w:r>
          <w:rPr pt14:Unid="88f47c37345042aa8f2b84d9a83d61a9">
            <w:rtl pt14:Unid="575bea2baf8246978f93b3d469f01d58"/>
            <w:lang w:bidi="ar-EG" pt14:Unid="c07f2083896a4991839100ca243bbd60"/>
          </w:rPr>
          <w:delText xml:space="preserve"> </w:delText>
        </w:r>
      </w:del>
      <w:del w:author="Open-Xml-PowerTools" w:id="488" w:date="2017-06-09T06:41:25.0570604-07:00">
        <w:r>
          <w:rPr pt14:Unid="a89351415451477d82418330d282d51b">
            <w:rFonts w:hint="cs" pt14:Unid="c66fe9e840204b96b3fd8d525303998c"/>
            <w:rtl pt14:Unid="b4b06a034111419ba372aae84266739c"/>
            <w:lang w:bidi="ar-EG" pt14:Unid="d9a9b8c680a44bc4b9744504fd727ebb"/>
          </w:rPr>
          <w:delText>أي</w:delText>
        </w:r>
      </w:del>
      <w:del w:author="Open-Xml-PowerTools" w:id="489" w:date="2017-06-09T06:41:25.0570604-07:00">
        <w:r>
          <w:rPr pt14:Unid="5a5783d322a7458490806299ef117a3d">
            <w:rtl pt14:Unid="423388be912e485fb259b77d8a8afc1d"/>
            <w:lang w:bidi="ar-EG" pt14:Unid="549dd8f218cc40c0a0762dcf62fea4c2"/>
          </w:rPr>
          <w:delText xml:space="preserve"> نظام </w:delText>
        </w:r>
      </w:del>
      <w:del w:author="Open-Xml-PowerTools" w:id="490" w:date="2017-06-09T06:41:25.0570604-07:00">
        <w:r>
          <w:rPr pt14:Unid="596afa55bb8b4c22aae2b2c16e114c72">
            <w:rFonts w:hint="cs" pt14:Unid="8ee866de653546b1bd5d9f03fdeba272"/>
            <w:rtl pt14:Unid="c98f93febf264b4e9bcfa2596c2f849d"/>
            <w:lang w:bidi="ar-EG" pt14:Unid="b4176a5a65504bdc9d90b9393e0f4212"/>
          </w:rPr>
          <w:delText>في ا</w:delText>
        </w:r>
      </w:del>
      <w:del w:author="Open-Xml-PowerTools" w:id="491" w:date="2017-06-09T06:41:25.0570604-07:00">
        <w:r>
          <w:rPr pt14:Unid="88d50b42368943a5a188a6d8db3522ad">
            <w:rtl pt14:Unid="f8febfceb2ab4954addcaf1fad694a44"/>
            <w:lang w:bidi="ar-EG" pt14:Unid="92f897cf781f46a79abf293399be1305"/>
          </w:rPr>
          <w:delText xml:space="preserve">لخدمة المتنقلة للطيران </w:delText>
        </w:r>
      </w:del>
      <w:del w:author="Open-Xml-PowerTools" w:id="492" w:date="2017-06-09T06:41:25.0570604-07:00">
        <w:r>
          <w:rPr pt14:Unid="9a221bffcb6f475795c2e1e56979dfa1">
            <w:lang w:bidi="ar-EG" pt14:Unid="7e5b20a1c9fb4f9085791de273118601"/>
          </w:rPr>
          <w:delText>(R)</w:delText>
        </w:r>
      </w:del>
      <w:del w:author="Open-Xml-PowerTools" w:id="493" w:date="2017-06-09T06:41:25.0570604-07:00">
        <w:r>
          <w:rPr pt14:Unid="873452ac53bd4ab18fbd15eb260cd779">
            <w:rtl pt14:Unid="f3d74ec45fe841218ef7b96fb7d4d740"/>
            <w:lang w:bidi="ar-EG" pt14:Unid="94b31779183c4e009dc088a6f1e1b297"/>
          </w:rPr>
          <w:delText xml:space="preserve">، باستثناء النظام المحدَّد في الفقرة </w:delText>
        </w:r>
      </w:del>
      <w:del w:author="Open-Xml-PowerTools" w:id="494" w:date="2017-06-09T06:41:25.0570604-07:00">
        <w:r>
          <w:rPr pt14:Unid="243967b098074aada52f53f843d5bcfa">
            <w:i pt14:Unid="ca7a4a37792840a58d33f498df75c162"/>
            <w:iCs pt14:Unid="eeae4e4aa2bb4f26ae0a1fdaea8bf635"/>
            <w:rtl pt14:Unid="751e07ff78f640b587e3de8fff014096"/>
            <w:lang w:bidi="ar-EG" pt14:Unid="649587fcd774400a9da63a92857f0f50"/>
          </w:rPr>
          <w:delText>ج)</w:delText>
        </w:r>
      </w:del>
      <w:del w:author="Open-Xml-PowerTools" w:id="495" w:date="2017-06-09T06:41:25.0570604-07:00">
        <w:r>
          <w:rPr pt14:Unid="2aae7c99178446b18a6f493022168478">
            <w:rtl pt14:Unid="9b75f2fc9491407f8faf6bb45e99beab"/>
            <w:lang w:bidi="ar-EG" pt14:Unid="3a11a649d13b4b8b8e5f35573ba59a7a"/>
          </w:rPr>
          <w:delText xml:space="preserve"> من </w:delText>
        </w:r>
      </w:del>
      <w:del w:author="Open-Xml-PowerTools" w:id="496" w:date="2017-06-09T06:41:25.0570604-07:00">
        <w:r>
          <w:rPr pt14:Unid="77bcd9c33d344471a53bad849dd2725c">
            <w:rFonts w:hint="cs" pt14:Unid="7f29d1952a034a89a01bf9fa161421f2"/>
            <w:i pt14:Unid="89ab4a5613ab427e98a738fd65477c93"/>
            <w:iCs pt14:Unid="e8640a6285d34b0092e38e4dd14765f7"/>
            <w:rtl pt14:Unid="7c9c6ec2e5154600aa99c198045c8511"/>
            <w:lang w:bidi="ar-EG" pt14:Unid="f24856ff4b184dbca982d06d87ee6fbf"/>
          </w:rPr>
          <w:delText>"</w:delText>
        </w:r>
      </w:del>
      <w:del w:author="Open-Xml-PowerTools" w:id="497" w:date="2017-06-09T06:41:25.0570604-07:00">
        <w:r>
          <w:rPr pt14:Unid="f48678df51db479d80c4dff24821dbac">
            <w:i pt14:Unid="32a57dbaa14645378d532bfd3ff64d98"/>
            <w:iCs pt14:Unid="e91479bdf53543aaa8c1e734ed2bbf61"/>
            <w:rtl pt14:Unid="84b27553097c4a3086bec365fcd32c8c"/>
            <w:lang w:bidi="ar-EG" pt14:Unid="e36913ee19da434cbbea1fbf1cb3e77e"/>
          </w:rPr>
          <w:delText xml:space="preserve">إذ </w:delText>
        </w:r>
      </w:del>
      <w:del w:author="Open-Xml-PowerTools" w:id="498" w:date="2017-06-09T06:41:25.0570604-07:00">
        <w:r>
          <w:rPr pt14:Unid="07ef634fb76b46e1a3f3bd9f7440c1c3">
            <w:rFonts w:hint="cs" pt14:Unid="a8044f73a0e84dcc9fd8668920574f8b"/>
            <w:i pt14:Unid="3d8bfd3442454618918877666bd23ff1"/>
            <w:iCs pt14:Unid="5f0fe2d15a8442c1903c61d68d5d90ef"/>
            <w:rtl pt14:Unid="b866c0513cab460c91952658d49ebffb"/>
            <w:lang w:bidi="ar-EG" pt14:Unid="1cf2bcfa5b5a45088e58e1d0307d42ad"/>
          </w:rPr>
          <w:delText>يدرك"،</w:delText>
        </w:r>
      </w:del>
      <w:del w:author="Open-Xml-PowerTools" w:id="499" w:date="2017-06-09T06:41:25.0570604-07:00">
        <w:r>
          <w:rPr pt14:Unid="748d076236fc4fec81db0c8aed01ff1e">
            <w:rFonts w:hint="cs" pt14:Unid="cb4108dcc8e848c09f500c6f204e508f"/>
            <w:rtl pt14:Unid="c3bdd590576e4ceea9f972ed9d16a181"/>
            <w:lang w:bidi="ar-EG" pt14:Unid="27961b6ad3ed4afdbdd7767d03123025"/>
          </w:rPr>
          <w:delText xml:space="preserve"> ال</w:delText>
        </w:r>
      </w:del>
      <w:del w:author="Open-Xml-PowerTools" w:id="500" w:date="2017-06-09T06:41:25.0570604-07:00">
        <w:r>
          <w:rPr pt14:Unid="547be77c45174f95bcbb28a1d0277408">
            <w:rtl pt14:Unid="26e6c1c174cc4bc7bd6572f1049a001e"/>
            <w:lang w:bidi="ar-EG" pt14:Unid="63cb00b3212e4ea681cb5f3af4641bc1"/>
          </w:rPr>
          <w:delText xml:space="preserve">ترددات </w:delText>
        </w:r>
      </w:del>
      <w:r>
        <w:rPr pt14:Unid="c978660244b3454e9ddc0b4feb3a60b4">
          <w:rtl pt14:Unid="c477ca91998948a6a8cdcd2dec64f219"/>
        </w:rPr>
        <w:t xml:space="preserve">في النطاق </w:t>
      </w:r>
      <w:r>
        <w:t>MHz 1 164-</w:t>
      </w:r>
      <w:del w:author="Open-Xml-PowerTools" w:id="501" w:date="2017-06-09T06:41:25.0570604-07:00">
        <w:r>
          <w:rPr pt14:Unid="9f228e7ccde443ae95eeca463c38102c">
            <w:lang w:bidi="ar-EG" pt14:Unid="760c402eedfe40e88f823945ebaaa5c0"/>
          </w:rPr>
          <w:delText>960</w:delText>
        </w:r>
      </w:del>
      <w:ins w:author="Open-Xml-PowerTools" w:id="502" w:date="2017-06-09T06:41:25.0570604-07:00">
        <w:r>
          <w:t>960</w:t>
        </w:r>
      </w:ins>
      <w:ins w:author="Open-Xml-PowerTools" w:id="503" w:date="2017-06-09T06:41:25.0570604-07:00">
        <w:r>
          <w:rPr pt14:Unid="d5eef6a73f04407fb4e834f970400e1f">
            <w:rtl pt14:Unid="023e49ff495148969936d9429d50c23f"/>
          </w:rPr>
          <w:t xml:space="preserve">، أن تحد من قدرتها المشعة المكافئة المتناحية </w:t>
        </w:r>
      </w:ins>
      <w:ins w:author="Open-Xml-PowerTools" w:id="504" w:date="2017-06-09T06:41:25.0570604-07:00">
        <w:r>
          <w:rPr pt14:Unid="b6242d6337744ec2bd01545f04c4a02a">
            <w:rFonts w:hint="eastAsia" pt14:Unid="e12cb15131fb4770854c038db3b18d4a"/>
            <w:rtl pt14:Unid="85af1bb7612e4b29a408d4515539e374"/>
          </w:rPr>
          <w:t>القصوى</w:t>
        </w:r>
      </w:ins>
      <w:ins w:author="Open-Xml-PowerTools" w:id="505" w:date="2017-06-09T06:41:25.0570604-07:00">
        <w:r>
          <w:rPr pt14:Unid="dc91cc826d5146f6aaa61f3f59784b5c">
            <w:rtl pt14:Unid="c979df36a31c4c8cbdd73f495286e611"/>
          </w:rPr>
          <w:t xml:space="preserve"> </w:t>
        </w:r>
      </w:ins>
      <w:ins w:author="Open-Xml-PowerTools" w:id="506" w:date="2017-06-09T06:41:25.0570604-07:00">
        <w:r>
          <w:t>(e.i.r.p.)</w:t>
        </w:r>
      </w:ins>
      <w:r>
        <w:rPr pt14:Unid="75ccf77635d6438787e3ab10bebd298b">
          <w:rtl pt14:Unid="2887bdf7649246f8beccd64334b2fb30"/>
        </w:rPr>
        <w:t xml:space="preserve"> إلى </w:t>
      </w:r>
      <w:del w:author="Open-Xml-PowerTools" w:id="507" w:date="2017-06-09T06:41:25.0570604-07:00">
        <w:r>
          <w:rPr pt14:Unid="ac761292224941de99474dc61533cab9">
            <w:rtl pt14:Unid="7845b5a3d64040648fcfdc1ef74cfe57"/>
            <w:lang w:bidi="ar-EG" pt14:Unid="1c54750c947c4034aef0c1b796c884f0"/>
          </w:rPr>
          <w:delText>أن</w:delText>
        </w:r>
      </w:del>
      <w:ins w:author="Open-Xml-PowerTools" w:id="508" w:date="2017-06-09T06:41:25.0570604-07:00">
        <w:r>
          <w:rPr pt14:Unid="75ccf77635d6438787e3ab10bebd298b">
            <w:rtl pt14:Unid="2887bdf7649246f8beccd64334b2fb30"/>
          </w:rPr>
          <w:t>القيم</w:t>
        </w:r>
      </w:ins>
      <w:r>
        <w:rPr pt14:Unid="75ccf77635d6438787e3ab10bebd298b">
          <w:rtl pt14:Unid="2887bdf7649246f8beccd64334b2fb30"/>
        </w:rPr>
        <w:t xml:space="preserve"> </w:t>
      </w:r>
      <w:del w:author="Open-Xml-PowerTools" w:id="509" w:date="2017-06-09T06:41:25.0570604-07:00">
        <w:r>
          <w:rPr pt14:Unid="ac761292224941de99474dc61533cab9">
            <w:rtl pt14:Unid="7845b5a3d64040648fcfdc1ef74cfe57"/>
            <w:lang w:bidi="ar-EG" pt14:Unid="1c54750c947c4034aef0c1b796c884f0"/>
          </w:rPr>
          <w:delText>تُحلّ</w:delText>
        </w:r>
      </w:del>
      <w:ins w:author="Open-Xml-PowerTools" w:id="510" w:date="2017-06-09T06:41:25.0570604-07:00">
        <w:r>
          <w:rPr pt14:Unid="75ccf77635d6438787e3ab10bebd298b">
            <w:rtl pt14:Unid="2887bdf7649246f8beccd64334b2fb30"/>
          </w:rPr>
          <w:t>المقدمة</w:t>
        </w:r>
      </w:ins>
      <w:r>
        <w:rPr pt14:Unid="75ccf77635d6438787e3ab10bebd298b">
          <w:rtl pt14:Unid="2887bdf7649246f8beccd64334b2fb30"/>
        </w:rPr>
        <w:t xml:space="preserve"> </w:t>
      </w:r>
      <w:del w:author="Open-Xml-PowerTools" w:id="511" w:date="2017-06-09T06:41:25.0570604-07:00">
        <w:r>
          <w:rPr pt14:Unid="ac761292224941de99474dc61533cab9">
            <w:rtl pt14:Unid="7845b5a3d64040648fcfdc1ef74cfe57"/>
            <w:lang w:bidi="ar-EG" pt14:Unid="1c54750c947c4034aef0c1b796c884f0"/>
          </w:rPr>
          <w:delText>جميع</w:delText>
        </w:r>
      </w:del>
      <w:ins w:author="Open-Xml-PowerTools" w:id="512" w:date="2017-06-09T06:41:25.0570604-07:00">
        <w:r>
          <w:rPr pt14:Unid="75ccf77635d6438787e3ab10bebd298b">
            <w:rtl pt14:Unid="2887bdf7649246f8beccd64334b2fb30"/>
          </w:rPr>
          <w:t>في</w:t>
        </w:r>
      </w:ins>
      <w:r>
        <w:rPr pt14:Unid="75ccf77635d6438787e3ab10bebd298b">
          <w:rtl pt14:Unid="2887bdf7649246f8beccd64334b2fb30"/>
        </w:rPr>
        <w:t xml:space="preserve"> </w:t>
      </w:r>
      <w:del w:author="Open-Xml-PowerTools" w:id="513" w:date="2017-06-09T06:41:25.0570604-07:00">
        <w:r>
          <w:rPr pt14:Unid="ac761292224941de99474dc61533cab9">
            <w:rtl pt14:Unid="7845b5a3d64040648fcfdc1ef74cfe57"/>
            <w:lang w:bidi="ar-EG" pt14:Unid="1c54750c947c4034aef0c1b796c884f0"/>
          </w:rPr>
          <w:delText>مسائل</w:delText>
        </w:r>
      </w:del>
      <w:ins w:author="Open-Xml-PowerTools" w:id="514" w:date="2017-06-09T06:41:25.0570604-07:00">
        <w:r>
          <w:rPr pt14:Unid="75ccf77635d6438787e3ab10bebd298b">
            <w:rtl pt14:Unid="2887bdf7649246f8beccd64334b2fb30"/>
          </w:rPr>
          <w:t>الجدول</w:t>
        </w:r>
      </w:ins>
      <w:r>
        <w:rPr pt14:Unid="75ccf77635d6438787e3ab10bebd298b">
          <w:rtl pt14:Unid="2887bdf7649246f8beccd64334b2fb30"/>
        </w:rPr>
        <w:t xml:space="preserve"> </w:t>
      </w:r>
      <w:del w:author="Open-Xml-PowerTools" w:id="515" w:date="2017-06-09T06:41:25.0570604-07:00">
        <w:r>
          <w:rPr pt14:Unid="ac761292224941de99474dc61533cab9">
            <w:rtl pt14:Unid="7845b5a3d64040648fcfdc1ef74cfe57"/>
            <w:lang w:bidi="ar-EG" pt14:Unid="1c54750c947c4034aef0c1b796c884f0"/>
          </w:rPr>
          <w:delText>التوافق</w:delText>
        </w:r>
      </w:del>
      <w:ins w:author="Open-Xml-PowerTools" w:id="516" w:date="2017-06-09T06:41:25.0570604-07:00">
        <w:r>
          <w:rPr pt14:Unid="75ccf77635d6438787e3ab10bebd298b">
            <w:rtl pt14:Unid="2887bdf7649246f8beccd64334b2fb30"/>
          </w:rPr>
          <w:t>التالي:</w:t>
        </w:r>
      </w:ins>
    </w:p>
    <w:p pt14:Unid="8111e8954d1745b6b33d63ca7943c773">
      <w:pPr pt14:Unid="4ffe6be1adb8488f947926482173d95c" pt14:Status="Inserted">
        <w:rPr pt14:Unid="bb0621c9ac4b4dc0803c40f946495510">
          <w:ins w:author="Open-Xml-PowerTools" w:id="517" w:date="2017-06-09T06:41:25.0570604-07:00"/>
          <w:rtl pt14:Unid="01ba95f4278e48fcb44576fcf27cabb9"/>
        </w:rPr>
      </w:pPr>
    </w:p>
    <w:tbl pt14:Unid="722eb6f945e249569be7f165e2c2c363" pt14:CorrelatedSHA1Hash="cc1f3b4a580ffae346a66262976d26b700783ea3" pt14:SHA1Hash="cc1f3b4a580ffae346a66262976d26b700783ea3" pt14:StructureSHA1Hash="da0ebb2082b161445e71d1b44564aa4810e87b58">
      <w:tblPr pt14:Unid="eec79f764ddb4847af915e96a0c81951">
        <w:bidiVisual pt14:Unid="1a52571a43fa4b40a39a94c0a8181929"/>
        <w:tblW w:w="5040" w:type="pct" pt14:Unid="ffea103f3bb048adb4d710688aef873a"/>
        <w:jc w:val="center" pt14:Unid="dda682643fa44c9faf52bd55f28ea232"/>
        <w:tblBorders pt14:Unid="80ad746cfded4f49b587f7d54696bb9a">
          <w:top w:val="single" w:color="auto" w:sz="4" w:space="0" pt14:Unid="01d60d9ff8f34742960f363dbd65fc26"/>
          <w:left w:val="single" w:color="auto" w:sz="4" w:space="0" pt14:Unid="045634884714472098de6b0876820cb9"/>
          <w:bottom w:val="single" w:color="auto" w:sz="4" w:space="0" pt14:Unid="53636049da1545ff889d4a3a7f109528"/>
          <w:right w:val="single" w:color="auto" w:sz="4" w:space="0" pt14:Unid="60b4672694564bb39c9b98ff242396f5"/>
          <w:insideH w:val="single" w:color="auto" w:sz="4" w:space="0" pt14:Unid="4b6e3436970343969c01f9e349adf1f1"/>
          <w:insideV w:val="single" w:color="auto" w:sz="4" w:space="0" pt14:Unid="0d83d191a6b14125bf55ee6029390d7d"/>
        </w:tblBorders>
        <w:tblLook w:val="01E0" w:firstRow="1" w:lastRow="1" w:firstColumn="1" w:lastColumn="1" w:noHBand="0" w:noVBand="0" pt14:Unid="f15b18887a1e472386d438abacdaf189"/>
      </w:tblPr>
      <w:tblGrid pt14:Unid="f3e49916b9c04ccb87efc1b7c0c2274d">
        <w:gridCol w:w="2493" pt14:Unid="38bbbb502e1945339a67e1c4ef9d4e18"/>
        <w:gridCol w:w="2474" pt14:Unid="cd37dd5f530a4c95bf1ab3d3ce7c75af"/>
        <w:gridCol w:w="2307" pt14:Unid="b08e02f6f8064588aeff3ee3f8d7c726"/>
        <w:gridCol w:w="2660" pt14:Unid="83db94230226483e9bd0989d8806be74"/>
      </w:tblGrid>
      <w:tr pt14:Unid="8d568a49524242eca92a241eb0b10abb" pt14:CorrelatedSHA1Hash="970279dbb4fdffe162dfaff23dddf3380d531ec4" pt14:SHA1Hash="970279dbb4fdffe162dfaff23dddf3380d531ec4" pt14:StructureSHA1Hash="2b5bfc32ce91175f666c12d75b4f254b79217e6a">
        <w:trPr pt14:Unid="4d8e7620c48942c1b9103ae3c77f4b50">
          <w:trHeight w:val="210" pt14:Unid="901589f39afa46d5a60dd3bc6b7da901"/>
          <w:jc w:val="center" pt14:Unid="8d0db115c4264e9681462e0080eaec6c"/>
          <w:ins w:author="Open-Xml-PowerTools" w:id="518" w:date="2017-06-09T06:41:25.0570604-07:00"/>
        </w:trPr>
        <w:tc pt14:Unid="80b7a5c286c74a1db5edd4022b37ed94" pt14:SHA1Hash="fcabbbe6c976fbae40a0042974a27ac41fe2b610">
          <w:tcPr pt14:Unid="a7030483584a43d68d419781c7142b9a">
            <w:tcW w:w="2500" w:type="pct" pt14:Unid="58987ec135af4635aa4d713860aca3be"/>
            <w:gridSpan w:val="2" pt14:Unid="3adb74fcadc04232825a50d7aed6d506"/>
            <w:vAlign w:val="center" pt14:Unid="2a16a331b6bd4703ae5e464ecf38566b"/>
          </w:tcPr>
          <w:p pt14:Unid="997581afd5a1427bbe9a390d734b79dc">
            <w:pPr pt14:Unid="515c274b630e449fb591c2aee038e665" pt14:Status="Inserted">
              <w:pStyle w:val="Tablehead" pt14:Unid="158bd23acf0f476086f7993f5c2e94cf"/>
              <w:keepNext pt14:Unid="180d8a015754414fa1385b9edb3088c8"/>
              <w:spacing w:after="40" pt14:Unid="2d7bb2ab933b4c39957f16a8c2c4ec54"/>
              <w:rPr>
                <w:ins w:author="Open-Xml-PowerTools" w:id="519" w:date="2017-06-09T06:41:25.0570604-07:00"/>
              </w:rPr>
            </w:pPr>
            <w:ins w:author="Open-Xml-PowerTools" w:id="520" w:date="2017-06-09T06:41:25.0570604-07:00">
              <w:r>
                <w:rPr pt14:Unid="d1c0b740f24a40c5ad75aadd1932f6e1">
                  <w:rtl pt14:Unid="f51e815e35714b2084dfae032ef2f15f"/>
                </w:rPr>
                <w:t xml:space="preserve">إرسالات في النطاق </w:t>
              </w:r>
            </w:ins>
            <w:ins w:author="Open-Xml-PowerTools" w:id="521" w:date="2017-06-09T06:41:25.0570604-07:00">
              <w:r>
                <w:t>1 164-960</w:t>
              </w:r>
            </w:ins>
            <w:ins w:author="Open-Xml-PowerTools" w:id="522" w:date="2017-06-09T06:41:25.0570604-07:00">
              <w:r>
                <w:rPr pt14:Unid="4bc579b777b741af920912136a1c4cf3">
                  <w:rtl pt14:Unid="15f9d4951f354aa1bd420e97243254c4"/>
                </w:rPr>
                <w:t> </w:t>
              </w:r>
            </w:ins>
            <w:ins w:author="Open-Xml-PowerTools" w:id="523" w:date="2017-06-09T06:41:25.0570604-07:00">
              <w:r>
                <w:t>MHz</w:t>
              </w:r>
            </w:ins>
          </w:p>
          <w:p pt14:Unid="b1edfe6d16c1447089d2bcfe433ef613">
            <w:pPr pt14:Unid="ef4e874a22e64f809c384f33b6a5755f" pt14:Status="Inserted">
              <w:pStyle w:val="Tablehead" pt14:Unid="23b351844c8c4a0b878490417a2ac4e0"/>
              <w:keepNext pt14:Unid="dfb68adc94284b2d9a5766d373836f7d"/>
              <w:spacing w:after="40" pt14:Unid="a3d533ae14164d8b8f85c4e63356875b"/>
              <w:rPr>
                <w:ins w:author="Open-Xml-PowerTools" w:id="524" w:date="2017-06-09T06:41:25.0570604-07:00"/>
              </w:rPr>
            </w:pPr>
            <w:ins w:author="Open-Xml-PowerTools" w:id="525" w:date="2017-06-09T06:41:25.0570604-07:00">
              <w:r>
                <w:rPr pt14:Unid="03e8288b2b9442c2b1ffc6ae70b7f960">
                  <w:rtl pt14:Unid="a4abf64549f241a09036e4d441f469cc"/>
                </w:rPr>
                <w:t>(إجمالي القدرة المشعة المكافئة المتناحية في النطاق</w:t>
              </w:r>
            </w:ins>
            <w:ins w:author="Open-Xml-PowerTools" w:id="526" w:date="2017-06-09T06:41:25.0570604-07:00">
              <w:r>
                <w:rPr pt14:Unid="8883f387faa34bd1a1d9ca1cd571989d">
                  <w:rtl pt14:Unid="2beec36d94bd491894c41175dd70fa8a"/>
                </w:rPr>
                <w:br pt14:Status="Inserted"/>
              </w:r>
            </w:ins>
            <w:ins w:author="Open-Xml-PowerTools" w:id="527" w:date="2017-06-09T06:41:25.0570604-07:00">
              <w:r>
                <w:rPr pt14:Unid="67b03b467cfc4b449decfd5ffb5b1681">
                  <w:rtl pt14:Unid="b9f42ccb1ba44f4e902f625e08ac5b48"/>
                </w:rPr>
                <w:t xml:space="preserve"> </w:t>
              </w:r>
            </w:ins>
            <w:ins w:author="Open-Xml-PowerTools" w:id="528" w:date="2017-06-09T06:41:25.0570604-07:00">
              <w:r>
                <w:t>1 164-960</w:t>
              </w:r>
            </w:ins>
            <w:ins w:author="Open-Xml-PowerTools" w:id="529" w:date="2017-06-09T06:41:25.0570604-07:00">
              <w:r>
                <w:rPr pt14:Unid="33fca0892e4840788ce56931762c1b21">
                  <w:rtl pt14:Unid="dbf085871fe848a8bf40ba0b1d097f52"/>
                </w:rPr>
                <w:t> </w:t>
              </w:r>
            </w:ins>
            <w:ins w:author="Open-Xml-PowerTools" w:id="530" w:date="2017-06-09T06:41:25.0570604-07:00">
              <w:r>
                <w:t>MHz</w:t>
              </w:r>
            </w:ins>
            <w:ins w:author="Open-Xml-PowerTools" w:id="531" w:date="2017-06-09T06:41:25.0570604-07:00">
              <w:r>
                <w:rPr pt14:Unid="2845ff27d3f041f38b8b0d3de41754b7">
                  <w:rtl pt14:Unid="c274ff502a9a464ebe29a1edff33dfdc"/>
                </w:rPr>
                <w:t xml:space="preserve"> بدالة التردد المركزي للموجة الحاملة)</w:t>
              </w:r>
            </w:ins>
          </w:p>
        </w:tc>
        <w:tc pt14:Unid="c930d4d7f6a2492fb008ec80988eb9a5" pt14:SHA1Hash="c22180a5925ede784e840258e4d30bc969fcfd26">
          <w:tcPr pt14:Unid="6ebfdea5cc114b32910e452d3e256f0e">
            <w:tcW w:w="2500" w:type="pct" pt14:Unid="74e2ad08ec7d4ea78aad1f4f4764dd62"/>
            <w:gridSpan w:val="2" pt14:Unid="7f70833c6980474ea140f11e81c485d0"/>
            <w:vAlign w:val="center" pt14:Unid="29a993ad46d64d138e9831871d482693"/>
          </w:tcPr>
          <w:p pt14:Unid="621ad714d2f8403cba153fa2836fa3c9">
            <w:pPr pt14:Unid="2c534d1eabb446999d62d9f395759e68" pt14:Status="Inserted">
              <w:pStyle w:val="Tablehead" pt14:Unid="c5572b84b1d44dcc8f71a18595023195"/>
              <w:keepNext pt14:Unid="bb95d36f4e114efa8f2da22ec512e373"/>
              <w:spacing w:before="40" w:after="40" pt14:Unid="68b15b80c5aa4b798f6a79e27b840215"/>
              <w:rPr pt14:Unid="0985e45e6a8e4bc0821f3e7448256b06">
                <w:ins w:author="Open-Xml-PowerTools" w:id="532" w:date="2017-06-09T06:41:25.0570604-07:00"/>
                <w:rtl pt14:Unid="25111050f3214422ab9deed6cc1c5916"/>
              </w:rPr>
            </w:pPr>
            <w:ins w:author="Open-Xml-PowerTools" w:id="533" w:date="2017-06-09T06:41:25.0570604-07:00">
              <w:r>
                <w:rPr pt14:Unid="9d11d6308ae74b20a94a9ff00a41a099">
                  <w:rtl pt14:Unid="c48176f91aa8472ebe1df73d962155af"/>
                </w:rPr>
                <w:t xml:space="preserve">إرسالات في النطاق </w:t>
              </w:r>
            </w:ins>
            <w:ins w:author="Open-Xml-PowerTools" w:id="534" w:date="2017-06-09T06:41:25.0570604-07:00">
              <w:r>
                <w:t>1 215-1 164</w:t>
              </w:r>
            </w:ins>
            <w:ins w:author="Open-Xml-PowerTools" w:id="535" w:date="2017-06-09T06:41:25.0570604-07:00">
              <w:r>
                <w:rPr pt14:Unid="3011391aff544add8ea836cbcbc034dc">
                  <w:rtl pt14:Unid="eb99655d37e7464490665bbd1d7beb25"/>
                </w:rPr>
                <w:t xml:space="preserve"> </w:t>
              </w:r>
            </w:ins>
            <w:ins w:author="Open-Xml-PowerTools" w:id="536" w:date="2017-06-09T06:41:25.0570604-07:00">
              <w:r>
                <w:t>MHz</w:t>
              </w:r>
            </w:ins>
          </w:p>
        </w:tc>
      </w:tr>
      <w:tr pt14:Unid="4c9755e821a34bb5be7bdea89e0e9a6a" pt14:CorrelatedSHA1Hash="eb9e622219b69db8922ae6b8cff366e67153670c" pt14:SHA1Hash="eb9e622219b69db8922ae6b8cff366e67153670c" pt14:StructureSHA1Hash="00d15958344c1089c83466483efed362b92197da">
        <w:trPr pt14:Unid="ac8a434ca34947f2aa92a81320b5dd72">
          <w:jc w:val="center" pt14:Unid="64869c5f440d4ea6bb65410c5f858d7d"/>
          <w:ins w:author="Open-Xml-PowerTools" w:id="537" w:date="2017-06-09T06:41:25.0570604-07:00"/>
        </w:trPr>
        <w:tc pt14:Unid="23a764f92137475391f902c4d71fd188" pt14:SHA1Hash="3f4d0db29abaa8a89a1689a08c8cc53ee89cb240">
          <w:tcPr pt14:Unid="1e8170ef99184355b6b8a5d642e251c1">
            <w:tcW w:w="1255" w:type="pct" pt14:Unid="ef383721749a40b39e903400c4e46325"/>
            <w:vAlign w:val="center" pt14:Unid="1868396f00c144b2a260ed067d2479c1"/>
          </w:tcPr>
          <w:p pt14:Unid="1bb0781729a2457e8c9c41dd8adb89c8">
            <w:pPr pt14:Unid="1a294626e9c24c93a071d3ec07d1d14f" pt14:Status="Inserted">
              <w:pStyle w:val="TableTextS50" pt14:Unid="dec15a9209ee4a578c0d4813dd924dcd"/>
              <w:keepNext pt14:Unid="5f52ed33bdda43e389edd382a2fe8f03"/>
              <w:bidi pt14:Unid="04e154a3b47a4eae942e751d443d1221"/>
              <w:spacing w:line="260" w:lineRule="exact" pt14:Unid="7f723273146b4b5e9782fa356acf2ce6"/>
              <w:jc w:val="center" pt14:Unid="a6de7780f620480d80da3d24e6caca13"/>
              <w:rPr pt14:Unid="0f2b784fa7c548cfa00d76d035f8f055">
                <w:ins w:author="Open-Xml-PowerTools" w:id="538" w:date="2017-06-09T06:41:25.0570604-07:00"/>
                <w:rtl pt14:Unid="6396fed30c79440a95678da52cfea29d"/>
              </w:rPr>
            </w:pPr>
            <w:ins w:author="Open-Xml-PowerTools" w:id="539" w:date="2017-06-09T06:41:25.0570604-07:00">
              <w:r>
                <w:rPr pt14:Unid="82f0c7e74de849738de5be2f5be6a418">
                  <w:rtl pt14:Unid="f9e3ee4d563840309279a28e65f13f59"/>
                </w:rPr>
                <w:t xml:space="preserve">التردد المركزي للنظام </w:t>
              </w:r>
            </w:ins>
            <w:ins w:author="Open-Xml-PowerTools" w:id="540" w:date="2017-06-09T06:41:25.0570604-07:00">
              <w:r>
                <w:rPr pt14:Unid="570435b1a1064bd59df57d628f565d0a">
                  <w:spacing w:val="-2" pt14:Unid="000de2572dfb44af8749ead1fb791b53"/>
                  <w:lang w:eastAsia="zh-CN" pt14:Unid="6c5f36714f004c9381fe4744a46fb372"/>
                </w:rPr>
                <w:t>AM(R)S</w:t>
              </w:r>
            </w:ins>
            <w:ins w:author="Open-Xml-PowerTools" w:id="541" w:date="2017-06-09T06:41:25.0570604-07:00">
              <w:r>
                <w:rPr pt14:Unid="6d28576c18e248b686a70b1371ae5c77">
                  <w:rtl pt14:Unid="799482f95e264e3e8eb5b68f93e8fe92"/>
                </w:rPr>
                <w:t xml:space="preserve"> </w:t>
              </w:r>
            </w:ins>
          </w:p>
          <w:p pt14:Unid="fe65f78cdf42460b815b32612704501a">
            <w:pPr pt14:Unid="8848ab74a3fd4025bc073f5f396393f9" pt14:Status="Inserted">
              <w:pStyle w:val="TableTextS50" pt14:Unid="e70aa5603c214c5bbbeba45d582633e4"/>
              <w:keepNext pt14:Unid="03a67df7946340c6a5b273b5d3c1e26d"/>
              <w:bidi pt14:Unid="db70d6f74b904867bc7438a8aee72bae"/>
              <w:spacing w:line="260" w:lineRule="exact" pt14:Unid="76cfd4af4c8c46a9b6e619b222311c9f"/>
              <w:jc w:val="center" pt14:Unid="00547b53730c4d32bbe9757618648645"/>
              <w:rPr pt14:Unid="e0e305b8119a48919b5fd0b41961ffea">
                <w:ins w:author="Open-Xml-PowerTools" w:id="542" w:date="2017-06-09T06:41:25.0570604-07:00"/>
                <w:highlight w:val="cyan" pt14:Unid="45b5572fc3cd49399f59f813520805fb"/>
                <w:rtl pt14:Unid="1b936c62189644d5951c6761852076e4"/>
              </w:rPr>
            </w:pPr>
            <w:ins w:author="Open-Xml-PowerTools" w:id="543" w:date="2017-06-09T06:41:25.0570604-07:00">
              <w:r>
                <w:rPr pt14:Unid="d271a49a04ca4b7e87f919ee72c7c890">
                  <w:rtl pt14:Unid="e61ac87bae494a68b3ac43ea00de6bd5"/>
                </w:rPr>
                <w:t xml:space="preserve">أقل من </w:t>
              </w:r>
            </w:ins>
            <w:ins w:author="Open-Xml-PowerTools" w:id="544" w:date="2017-06-09T06:41:25.0570604-07:00">
              <w:r>
                <w:t>1 146,45</w:t>
              </w:r>
            </w:ins>
            <w:ins w:author="Open-Xml-PowerTools" w:id="545" w:date="2017-06-09T06:41:25.0570604-07:00">
              <w:r>
                <w:rPr pt14:Unid="ac37d2b0907c46e2928f8ccc2ca47f35">
                  <w:rtl pt14:Unid="9056e979216146a1aa7d47809538c904"/>
                </w:rPr>
                <w:t> </w:t>
              </w:r>
            </w:ins>
            <w:ins w:author="Open-Xml-PowerTools" w:id="546" w:date="2017-06-09T06:41:25.0570604-07:00">
              <w:r>
                <w:t>MHz</w:t>
              </w:r>
            </w:ins>
          </w:p>
        </w:tc>
        <w:tc pt14:Unid="39c8ee5653de4816bb8c00989e8fd5cc" pt14:SHA1Hash="67cdc4c02ea19d6fda284b3ddac8f0f1a0d2ab09">
          <w:tcPr pt14:Unid="3c48cb09b1264ee6a4cbbf056f5fb3d2">
            <w:tcW w:w="1245" w:type="pct" pt14:Unid="d1e9531ecb0744fa9d1679e0ec235f5c"/>
            <w:vAlign w:val="center" pt14:Unid="ca8431a39267408ebf6e05e399448b25"/>
          </w:tcPr>
          <w:p pt14:Unid="86b423842aba4e8b953f3944e5b23980">
            <w:pPr pt14:Unid="b2fcfbe73daf45c7902a5f65d291bed0" pt14:Status="Inserted">
              <w:pStyle w:val="TableTextS50" pt14:Unid="6cb117f1ef15405aaa426eff6287553e"/>
              <w:keepNext pt14:Unid="ba2dc839b8ea498c95128d0b4ba8056b"/>
              <w:keepLines pt14:Unid="1f5bb93e012c4f67bdd58e00fdba2e15"/>
              <w:tabs pt14:Unid="a99f13433f4448268b3a425de7c5cfd5">
                <w:tab w:val="left" w:pos="1701" pt14:Unid="0ec797e7c5a84b98b19b7234a54943a6"/>
                <w:tab w:val="left" w:pos="2268" pt14:Unid="152ed5171f734c6996ba74d5bd6aed6f"/>
                <w:tab w:val="left" w:pos="2835" pt14:Unid="b682af35e3aa4a6583971252865c19a9"/>
              </w:tabs>
              <w:bidi pt14:Unid="5a6d87ca3de0452ba213e1f6040510a3"/>
              <w:spacing w:line="260" w:lineRule="exact" pt14:Unid="ca9ee7e951914a19ae5229fbb6bb6377"/>
              <w:jc w:val="center" pt14:Unid="07fa363d32f0419c8f03c2f841e790b8"/>
              <w:rPr pt14:Unid="864153ad28104e70ac776c22160643db">
                <w:ins w:author="Open-Xml-PowerTools" w:id="547" w:date="2017-06-09T06:41:25.0570604-07:00"/>
                <w:rtl pt14:Unid="7bcef831383c4d5a860b002c71630c33"/>
              </w:rPr>
            </w:pPr>
            <w:ins w:author="Open-Xml-PowerTools" w:id="548" w:date="2017-06-09T06:41:25.0570604-07:00">
              <w:r>
                <w:rPr pt14:Unid="1e9534cc89f04457ae1a229343d3ccf5">
                  <w:rtl pt14:Unid="462723772fb14e0a99d5f80621edb670"/>
                </w:rPr>
                <w:t xml:space="preserve">التردد المركزي للنظام </w:t>
              </w:r>
            </w:ins>
            <w:ins w:author="Open-Xml-PowerTools" w:id="549" w:date="2017-06-09T06:41:25.0570604-07:00">
              <w:r>
                <w:rPr pt14:Unid="2312b8110e88449e8058608286b14644">
                  <w:spacing w:val="-2" pt14:Unid="13c1be8bf56c4fdc9d8cf45d08b24ac9"/>
                  <w:lang w:eastAsia="zh-CN" pt14:Unid="98e0b99a1d0c4acf8a10fceeb0167916"/>
                </w:rPr>
                <w:t>AM(R)S</w:t>
              </w:r>
            </w:ins>
            <w:ins w:author="Open-Xml-PowerTools" w:id="550" w:date="2017-06-09T06:41:25.0570604-07:00">
              <w:r>
                <w:rPr pt14:Unid="3d9a6dd44bbc46a0931eca2ba49b4032">
                  <w:rtl pt14:Unid="54591cc7789a42279c3cec4255c1a0d8"/>
                </w:rPr>
                <w:t xml:space="preserve"> </w:t>
              </w:r>
            </w:ins>
            <w:ins w:author="Open-Xml-PowerTools" w:id="551" w:date="2017-06-09T06:41:25.0570604-07:00">
              <w:r>
                <w:t>1 164-1 146,45</w:t>
              </w:r>
            </w:ins>
            <w:ins w:author="Open-Xml-PowerTools" w:id="552" w:date="2017-06-09T06:41:25.0570604-07:00">
              <w:r>
                <w:rPr pt14:Unid="cd4b1a0684a943f7a9ead835d63446cd">
                  <w:rtl pt14:Unid="0ff57052b8e74d4d8b488a8d2e261054"/>
                </w:rPr>
                <w:t> </w:t>
              </w:r>
            </w:ins>
            <w:ins w:author="Open-Xml-PowerTools" w:id="553" w:date="2017-06-09T06:41:25.0570604-07:00">
              <w:r>
                <w:t>MHz</w:t>
              </w:r>
            </w:ins>
          </w:p>
        </w:tc>
        <w:tc pt14:Unid="e57dd34e001a4e52991cfc8516b626c4" pt14:SHA1Hash="c150949b0ac5602e8741e45d53d521d8f61dbd1c">
          <w:tcPr pt14:Unid="01f234c0ca10441aad35f61d50cb3433">
            <w:tcW w:w="1161" w:type="pct" pt14:Unid="e4603aa6ec374c4790ce252db31d56ce"/>
            <w:vAlign w:val="center" pt14:Unid="46851e9758114b8f8d7dd7031b148ec6"/>
          </w:tcPr>
          <w:p pt14:Unid="69decb405a3140a48f0f5e9bbc514254">
            <w:pPr pt14:Unid="02ff7cef8c82400d8359acddfd8e98cb" pt14:Status="Inserted">
              <w:pStyle w:val="TableTextS50" pt14:Unid="edf0ea4f50864ddb8c7a9630eb3d213e"/>
              <w:bidi pt14:Unid="fee85983c4a64cccbe24f724c35e3601"/>
              <w:spacing w:line="260" w:lineRule="exact" pt14:Unid="0f38ac585f094e9b86bbffde3a786b13"/>
              <w:jc w:val="center" pt14:Unid="2aae8e67762e447180e638d3b2f199a1"/>
              <w:rPr>
                <w:ins w:author="Open-Xml-PowerTools" w:id="554" w:date="2017-06-09T06:41:25.0570604-07:00"/>
              </w:rPr>
            </w:pPr>
            <w:ins w:author="Open-Xml-PowerTools" w:id="555" w:date="2017-06-09T06:41:25.0570604-07:00">
              <w:r>
                <w:t>1 197,6-1 164</w:t>
              </w:r>
            </w:ins>
            <w:ins w:author="Open-Xml-PowerTools" w:id="556" w:date="2017-06-09T06:41:25.0570604-07:00">
              <w:r>
                <w:rPr pt14:Unid="5e584be1430d42ea9b04648837d23974">
                  <w:rtl pt14:Unid="5b79ee978785462ea5e3a83d2bec05da"/>
                </w:rPr>
                <w:t> </w:t>
              </w:r>
            </w:ins>
            <w:ins w:author="Open-Xml-PowerTools" w:id="557" w:date="2017-06-09T06:41:25.0570604-07:00">
              <w:r>
                <w:t>MHz</w:t>
              </w:r>
            </w:ins>
          </w:p>
        </w:tc>
        <w:tc pt14:Unid="79150e27a46c4ffeaae300f8f22e19c6" pt14:SHA1Hash="c2ad042f6df03d5eb2e1de68470b37ba4cc3f6b4">
          <w:tcPr pt14:Unid="c648244ca8d1454a845fe364b2a3257a">
            <w:tcW w:w="1339" w:type="pct" pt14:Unid="edf39e36ba3e41949417043f87976462"/>
            <w:vAlign w:val="center" pt14:Unid="ef932c5762854712bb3584543739e146"/>
          </w:tcPr>
          <w:p pt14:Unid="d0f531d373ab4a5395810d5bfc9c4fe7">
            <w:pPr pt14:Unid="149e230bbad3470ea3ed1f7d6e9db5b5" pt14:Status="Inserted">
              <w:pStyle w:val="TableTextS50" pt14:Unid="3661d257246d4f38acf3f77006ee879a"/>
              <w:bidi pt14:Unid="0894ecd6621f421fab0224d15cd094b9"/>
              <w:spacing w:line="260" w:lineRule="exact" pt14:Unid="2f36984d2094496baff1c1d5131ce7aa"/>
              <w:jc w:val="center" pt14:Unid="62e64046c12a478699956a89d904f024"/>
              <w:rPr>
                <w:ins w:author="Open-Xml-PowerTools" w:id="558" w:date="2017-06-09T06:41:25.0570604-07:00"/>
              </w:rPr>
            </w:pPr>
            <w:ins w:author="Open-Xml-PowerTools" w:id="559" w:date="2017-06-09T06:41:25.0570604-07:00">
              <w:r>
                <w:t>1 215-1 197,6</w:t>
              </w:r>
            </w:ins>
            <w:ins w:author="Open-Xml-PowerTools" w:id="560" w:date="2017-06-09T06:41:25.0570604-07:00">
              <w:r>
                <w:rPr pt14:Unid="0570634fb6fa4a4ea262a03384ec131b">
                  <w:rtl pt14:Unid="6e7fa07d819344b39b2d0273d78de985"/>
                </w:rPr>
                <w:t> </w:t>
              </w:r>
            </w:ins>
            <w:ins w:author="Open-Xml-PowerTools" w:id="561" w:date="2017-06-09T06:41:25.0570604-07:00">
              <w:r>
                <w:t>MHz</w:t>
              </w:r>
            </w:ins>
          </w:p>
        </w:tc>
      </w:tr>
      <w:tr pt14:Unid="82bd514cb46345be97d34168d510a353" pt14:CorrelatedSHA1Hash="8dfa42e87065dcc80515485464233c78f0053d0d" pt14:SHA1Hash="8dfa42e87065dcc80515485464233c78f0053d0d" pt14:StructureSHA1Hash="d2ca50d65487807e876bc3ac1cea1e80f28e1883">
        <w:trPr pt14:Unid="7001109fcbdf4c45b24bc9d2b580b3ee">
          <w:trHeight w:val="670" pt14:Unid="2d0eb22d82df4144b2f2381ae71e195f"/>
          <w:jc w:val="center" pt14:Unid="b3f2faebb6f4441ab76a0fd3b729ae4e"/>
          <w:ins w:author="Open-Xml-PowerTools" w:id="562" w:date="2017-06-09T06:41:25.0570604-07:00"/>
        </w:trPr>
        <w:tc pt14:Unid="52cc1213741841e6aea8a61ddb6036c0" pt14:SHA1Hash="b5ff3adb191d1c3e5106b275b6ab677bacfec6f8">
          <w:tcPr pt14:Unid="1c81d5a31a3449c4932afbc66a2bf911">
            <w:tcW w:w="1255" w:type="pct" pt14:Unid="a0beb3b5038f4f5c87d291df536f0c6c"/>
            <w:vAlign w:val="center" pt14:Unid="968193144a4c4c638c17cd7b1c8922ae"/>
          </w:tcPr>
          <w:p pt14:Unid="dede2ef16f854906bf6567bc8da95cc2">
            <w:pPr pt14:Unid="129598b5e10e4854985883323cd49aec" pt14:Status="Inserted">
              <w:pStyle w:val="TableTextS50" pt14:Unid="5308fb9b935540c48c1af9163c2d126b"/>
              <w:bidi pt14:Unid="fe672e3629a6423fb130a8c5a3881b5f"/>
              <w:spacing w:line="260" w:lineRule="exact" pt14:Unid="e31e08e937444406bd95f7c527919552"/>
              <w:jc w:val="center" pt14:Unid="52ad4bf6572643aaa410f13a3c044b58"/>
              <w:rPr pt14:Unid="27f70350396046358355a2187ead167d">
                <w:ins w:author="Open-Xml-PowerTools" w:id="563" w:date="2017-06-09T06:41:25.0570604-07:00"/>
                <w:highlight w:val="cyan" pt14:Unid="a72b637acb994705816e8416ef9dae19"/>
              </w:rPr>
            </w:pPr>
            <w:ins w:author="Open-Xml-PowerTools" w:id="564" w:date="2017-06-09T06:41:25.0570604-07:00">
              <w:r>
                <w:rPr pt14:Unid="f586759bb18d4089a7a230df627e6f19">
                  <w:rtl pt14:Unid="7b39aaf8dda74a30a25867304832ab73"/>
                </w:rPr>
                <w:t>غير منطبق</w:t>
              </w:r>
            </w:ins>
            <w:ins w:author="Open-Xml-PowerTools" w:id="565" w:date="2017-06-09T06:41:25.0570604-07:00">
              <w:r>
                <w:rPr pt14:Unid="e48316a657de4a5a8c9b55b9a9be3ef8">
                  <w:szCs w:val="20" pt14:Unid="c0e288bfce5b45b7b09e6bceebbf8c23"/>
                </w:rPr>
                <w:sym w:font="Symbol" w:char="F02A" pt14:Status="Inserted"/>
              </w:r>
            </w:ins>
          </w:p>
        </w:tc>
        <w:tc pt14:Unid="9c8ff691e1c2400d8d2b77aaa62763da" pt14:SHA1Hash="372da0f1aca2f0b489d01ab4fdcb07df0d188694">
          <w:tcPr pt14:Unid="29591ee2f40f4089bbac0317bac3918a">
            <w:tcW w:w="1245" w:type="pct" pt14:Unid="35772eff580e49c7b9525e652cc72b25"/>
            <w:vAlign w:val="center" pt14:Unid="9a4491f32054489c975735b8f5d285f4"/>
          </w:tcPr>
          <w:p pt14:Unid="9fbce3c137444b59a3dc189b1cd1023c">
            <w:pPr pt14:Unid="e50a0e123dc44118a471beea66d0744a" pt14:Status="Inserted">
              <w:pStyle w:val="TableTextS50" pt14:Unid="805734228d144ef5842afcd5212fc214"/>
              <w:bidi pt14:Unid="e19beb904ebc4eeab2f86908f3eb6874"/>
              <w:spacing w:line="260" w:lineRule="exact" pt14:Unid="9dda2dfe183a4661b3d3536083f9106d"/>
              <w:jc w:val="center" pt14:Unid="6ccc65268c60469bb93b2d8439a02acc"/>
              <w:rPr pt14:Unid="961faaf946944efca272c5cd5f18d33c">
                <w:ins w:author="Open-Xml-PowerTools" w:id="566" w:date="2017-06-09T06:41:25.0570604-07:00"/>
                <w:rtl pt14:Unid="dc41dce8c35747fb8a151a6a927e0f9f"/>
              </w:rPr>
            </w:pPr>
            <w:ins w:author="Open-Xml-PowerTools" w:id="567" w:date="2017-06-09T06:41:25.0570604-07:00">
              <w:r>
                <w:rPr pt14:Unid="dea74e0c5b914f8e819655becbe1b94c">
                  <w:rtl pt14:Unid="af8790f88761430bba81bdc796d44e4f"/>
                </w:rPr>
                <w:t xml:space="preserve">تناقص بشكل خطي من </w:t>
              </w:r>
            </w:ins>
            <w:ins w:author="Open-Xml-PowerTools" w:id="568" w:date="2017-06-09T06:41:25.0570604-07:00">
              <w:r>
                <w:rPr pt14:Unid="030054441bcf4a7a9cbef38151e78575">
                  <w:szCs w:val="24" pt14:Unid="22189ea24ac44336a17f4667493fd4c6"/>
                </w:rPr>
                <w:t>37,75</w:t>
              </w:r>
            </w:ins>
            <w:ins w:author="Open-Xml-PowerTools" w:id="569" w:date="2017-06-09T06:41:25.0570604-07:00">
              <w:r>
                <w:rPr pt14:Unid="30fb16461c5e4db28f0657eb5c22cbaf">
                  <w:rtl pt14:Unid="d4aeaa3b6a544ad29f17bcf5be1f6def"/>
                </w:rPr>
                <w:t xml:space="preserve"> إلى -</w:t>
              </w:r>
            </w:ins>
            <w:ins w:author="Open-Xml-PowerTools" w:id="570" w:date="2017-06-09T06:41:25.0570604-07:00">
              <w:r>
                <w:rPr pt14:Unid="070abd51b7b345dcb7eba50f4cca0d4e">
                  <w:b pt14:Unid="f38f32c7267b4cc4903dd870be102dd7"/>
                </w:rPr>
                <w:t>*</w:t>
              </w:r>
            </w:ins>
            <w:ins w:author="Open-Xml-PowerTools" w:id="571" w:date="2017-06-09T06:41:25.0570604-07:00">
              <w:r>
                <w:t>dBW</w:t>
              </w:r>
            </w:ins>
            <w:ins w:author="Open-Xml-PowerTools" w:id="572" w:date="2017-06-09T06:41:25.0570604-07:00">
              <w:r>
                <w:rPr pt14:Unid="1ebbe053facc48a28a75573a678e5bae">
                  <w:b pt14:Unid="96ae2872cc8440739e0a0f684770e65c"/>
                  <w:bCs pt14:Unid="0802c71cf2694079903f257f4b51233e"/>
                </w:rPr>
                <w:t xml:space="preserve"> </w:t>
              </w:r>
            </w:ins>
            <w:ins w:author="Open-Xml-PowerTools" w:id="573" w:date="2017-06-09T06:41:25.0570604-07:00">
              <w:r>
                <w:t>59,2</w:t>
              </w:r>
            </w:ins>
          </w:p>
        </w:tc>
        <w:tc pt14:Unid="d04b7df7c049426b9e214fe64d66c3b8" pt14:SHA1Hash="cf7e52b6b4f6d4f976dd139ed2b44965048207e1">
          <w:tcPr pt14:Unid="3013bb4ef0ff49f9943e9220e2698371">
            <w:tcW w:w="1161" w:type="pct" pt14:Unid="9f4bbfac20c042e18a9a60619c2be83c"/>
            <w:vAlign w:val="center" pt14:Unid="f2fb92b428454efca027b2b3e8579ca8"/>
          </w:tcPr>
          <w:p pt14:Unid="cf21d1b818d6470ea64b3b72f0255821">
            <w:pPr pt14:Unid="c0b2549c7dd249aa8e045867653a0761" pt14:Status="Inserted">
              <w:pStyle w:val="TableTextS50" pt14:Unid="e86cfb94f0214640a760f602c182da4d"/>
              <w:bidi pt14:Unid="105bf94c77d84c13a40617f568c1a45a"/>
              <w:spacing w:line="260" w:lineRule="exact" pt14:Unid="d4eb90001d8e459b94473ef2a0a680d3"/>
              <w:jc w:val="center" pt14:Unid="0783c68534e343caaf3046970bf1a0fd"/>
              <w:rPr pt14:Unid="4c844904ead54779ad7b2b4ddd9c5ec1">
                <w:ins w:author="Open-Xml-PowerTools" w:id="574" w:date="2017-06-09T06:41:25.0570604-07:00"/>
                <w:rtl pt14:Unid="199b66e78d4e4866893175e920887cc0"/>
              </w:rPr>
            </w:pPr>
            <w:ins w:author="Open-Xml-PowerTools" w:id="575" w:date="2017-06-09T06:41:25.0570604-07:00">
              <w:r>
                <w:rPr pt14:Unid="8f534a0a0635417c98cd5c3438b5fb4a">
                  <w:rtl pt14:Unid="57ef555be26442a3b753d0c8e24d2c9b"/>
                </w:rPr>
                <w:t>-</w:t>
              </w:r>
            </w:ins>
            <w:ins w:author="Open-Xml-PowerTools" w:id="576" w:date="2017-06-09T06:41:25.0570604-07:00">
              <w:r>
                <w:t>dBW</w:t>
              </w:r>
            </w:ins>
            <w:ins w:author="Open-Xml-PowerTools" w:id="577" w:date="2017-06-09T06:41:25.0570604-07:00">
              <w:r>
                <w:rPr pt14:Unid="46bbfca5ada94fd9801ea05905a90460">
                  <w:b pt14:Unid="b279c969038f4cde89d7f56bee982d62"/>
                  <w:bCs pt14:Unid="8f5b79b9de0b4fe9bce550fb360cc20a"/>
                  <w:szCs w:val="24" pt14:Unid="21aa4219ca7f4524a1168612f8756a6c"/>
                </w:rPr>
                <w:t xml:space="preserve"> </w:t>
              </w:r>
            </w:ins>
            <w:ins w:author="Open-Xml-PowerTools" w:id="578" w:date="2017-06-09T06:41:25.0570604-07:00">
              <w:r>
                <w:rPr pt14:Unid="b8b87bbd0751430fb2ea4bd4cd9d5e82">
                  <w:szCs w:val="24" pt14:Unid="827e16106370420cbfc175d7fee115ea"/>
                </w:rPr>
                <w:t>84</w:t>
              </w:r>
            </w:ins>
            <w:ins w:author="Open-Xml-PowerTools" w:id="579" w:date="2017-06-09T06:41:25.0570604-07:00">
              <w:r>
                <w:rPr pt14:Unid="44127d918b2c448daebdaa3b8990b6b3">
                  <w:rtl pt14:Unid="ef500e54f4e64209878a8881668c363e"/>
                </w:rPr>
                <w:t xml:space="preserve"> في أي </w:t>
              </w:r>
            </w:ins>
            <w:ins w:author="Open-Xml-PowerTools" w:id="580" w:date="2017-06-09T06:41:25.0570604-07:00">
              <w:r>
                <w:t>1</w:t>
              </w:r>
            </w:ins>
            <w:ins w:author="Open-Xml-PowerTools" w:id="581" w:date="2017-06-09T06:41:25.0570604-07:00">
              <w:r>
                <w:rPr pt14:Unid="9b2e9f585c8c486885e612f37427c2d2">
                  <w:rtl pt14:Unid="2a28101eba54405280b0d54f5fbe5cab"/>
                </w:rPr>
                <w:t xml:space="preserve"> </w:t>
              </w:r>
            </w:ins>
            <w:ins w:author="Open-Xml-PowerTools" w:id="582" w:date="2017-06-09T06:41:25.0570604-07:00">
              <w:r>
                <w:t>MHz</w:t>
              </w:r>
            </w:ins>
            <w:ins w:author="Open-Xml-PowerTools" w:id="583" w:date="2017-06-09T06:41:25.0570604-07:00">
              <w:r>
                <w:rPr pt14:Unid="6a88b726513f48f59974ec0fc8f57482">
                  <w:rtl pt14:Unid="6600120c2bb0497ea604e1744e817550"/>
                </w:rPr>
                <w:t xml:space="preserve"> من النطاق</w:t>
              </w:r>
            </w:ins>
            <w:ins w:author="Open-Xml-PowerTools" w:id="584" w:date="2017-06-09T06:41:25.0570604-07:00">
              <w:r>
                <w:rPr pt14:Unid="b88229d9ce624a129207a73daea00ddd">
                  <w:rtl pt14:Unid="f37262c4ddd642f59bc1e327053dea6e"/>
                </w:rPr>
                <w:br pt14:Status="Inserted"/>
              </w:r>
            </w:ins>
            <w:ins w:author="Open-Xml-PowerTools" w:id="585" w:date="2017-06-09T06:41:25.0570604-07:00">
              <w:r>
                <w:t>MHz 1 197,6</w:t>
              </w:r>
            </w:ins>
            <w:ins w:author="Open-Xml-PowerTools" w:id="586" w:date="2017-06-09T06:41:25.0570604-07:00">
              <w:r>
                <w:rPr pt14:Unid="076b50af2b38464b88a6b500fc6bae06">
                  <w:b pt14:Unid="5b71a88db0854791a195245b6fba6458"/>
                  <w:bCs pt14:Unid="3f2dc769a7944a1794b0c90809c3a39c"/>
                </w:rPr>
                <w:noBreakHyphen pt14:Status="Inserted"/>
              </w:r>
            </w:ins>
            <w:ins w:author="Open-Xml-PowerTools" w:id="587" w:date="2017-06-09T06:41:25.0570604-07:00">
              <w:r>
                <w:t>1 164</w:t>
              </w:r>
            </w:ins>
          </w:p>
        </w:tc>
        <w:tc pt14:Unid="f22935d9a1484ff6a9a7ea8d43db68c5" pt14:SHA1Hash="2eb7cce9607e445c3bc319e608ca63c441ace3a1">
          <w:tcPr pt14:Unid="c7f25d8aa51043b58415e2d83dfe3340">
            <w:tcW w:w="1339" w:type="pct" pt14:Unid="6ef53bd36a1743319f372f01c372a1ee"/>
            <w:vAlign w:val="center" pt14:Unid="de8eaeb696fb4951b807510b9538298f"/>
          </w:tcPr>
          <w:p pt14:Unid="a209d4c36764413fb005dae398468112">
            <w:pPr pt14:Unid="0565c59bb30a4f2abac23d3d62fd30ed" pt14:Status="Inserted">
              <w:pStyle w:val="TableTextS50" pt14:Unid="4d214b7a0c1c49c7bd221b8bc52e9280"/>
              <w:bidi pt14:Unid="50c5f3dce63a42c5b997833745415413"/>
              <w:spacing w:line="260" w:lineRule="exact" pt14:Unid="1e2ef35356c348a0aa77d269593c477a"/>
              <w:jc w:val="center" pt14:Unid="ad7bab4b0b4a44b4b19b4d403d7fd40a"/>
              <w:rPr pt14:Unid="e9336b673a934bd99524b66c44d273c4">
                <w:ins w:author="Open-Xml-PowerTools" w:id="588" w:date="2017-06-09T06:41:25.0570604-07:00"/>
                <w:rtl pt14:Unid="c5d0196444014e828bc2742c23fa43e5"/>
              </w:rPr>
            </w:pPr>
            <w:ins w:author="Open-Xml-PowerTools" w:id="589" w:date="2017-06-09T06:41:25.0570604-07:00">
              <w:r>
                <w:rPr pt14:Unid="c505502720e54d91a65379ae8b4df6da">
                  <w:rtl pt14:Unid="b49b4320e48c4933b3d563f2d2eae036"/>
                </w:rPr>
                <w:t>-</w:t>
              </w:r>
            </w:ins>
            <w:ins w:author="Open-Xml-PowerTools" w:id="590" w:date="2017-06-09T06:41:25.0570604-07:00">
              <w:r>
                <w:t>dBW</w:t>
              </w:r>
            </w:ins>
            <w:ins w:author="Open-Xml-PowerTools" w:id="591" w:date="2017-06-09T06:41:25.0570604-07:00">
              <w:r>
                <w:rPr pt14:Unid="c8a25bc93efb4f509cf728d26a59594d">
                  <w:b pt14:Unid="3ae92b23f54e47388b4f5a6bca6418fa"/>
                  <w:bCs pt14:Unid="c5d449e5287948088f8f54975f821f45"/>
                </w:rPr>
                <w:t xml:space="preserve"> </w:t>
              </w:r>
            </w:ins>
            <w:ins w:author="Open-Xml-PowerTools" w:id="592" w:date="2017-06-09T06:41:25.0570604-07:00">
              <w:r>
                <w:t>92,4</w:t>
              </w:r>
            </w:ins>
            <w:ins w:author="Open-Xml-PowerTools" w:id="593" w:date="2017-06-09T06:41:25.0570604-07:00">
              <w:r>
                <w:rPr pt14:Unid="d9decf86494742fab87fa008e2b8bfd3">
                  <w:rtl pt14:Unid="a7c53a562f8f489ebf91b869217c69f9"/>
                </w:rPr>
                <w:t xml:space="preserve"> في أي تردد يبلغ</w:t>
              </w:r>
            </w:ins>
            <w:ins w:author="Open-Xml-PowerTools" w:id="594" w:date="2017-06-09T06:41:25.0570604-07:00">
              <w:r>
                <w:rPr pt14:Unid="5806b7b6d70a43a7a91fcf450010a80f">
                  <w:rtl pt14:Unid="03627642448940f5ba436453f2ce3b9e"/>
                </w:rPr>
                <w:br pt14:Status="Inserted"/>
              </w:r>
            </w:ins>
            <w:ins w:author="Open-Xml-PowerTools" w:id="595" w:date="2017-06-09T06:41:25.0570604-07:00">
              <w:r>
                <w:t>1</w:t>
              </w:r>
            </w:ins>
            <w:ins w:author="Open-Xml-PowerTools" w:id="596" w:date="2017-06-09T06:41:25.0570604-07:00">
              <w:r>
                <w:rPr pt14:Unid="cb2bcc5f0c1f4761a5f31a4da35f5068">
                  <w:rtl pt14:Unid="57f9b3975eed456c87ebcd67f93a0df9"/>
                </w:rPr>
                <w:t xml:space="preserve"> </w:t>
              </w:r>
            </w:ins>
            <w:ins w:author="Open-Xml-PowerTools" w:id="597" w:date="2017-06-09T06:41:25.0570604-07:00">
              <w:r>
                <w:t>MHz</w:t>
              </w:r>
            </w:ins>
            <w:ins w:author="Open-Xml-PowerTools" w:id="598" w:date="2017-06-09T06:41:25.0570604-07:00">
              <w:r>
                <w:rPr pt14:Unid="c2db997df2394b4397bc36ffd9736c33">
                  <w:rtl pt14:Unid="07afb29b2bb640c58b0f723d657f9580"/>
                </w:rPr>
                <w:t xml:space="preserve"> من النطاق</w:t>
              </w:r>
            </w:ins>
            <w:ins w:author="Open-Xml-PowerTools" w:id="599" w:date="2017-06-09T06:41:25.0570604-07:00">
              <w:r>
                <w:rPr pt14:Unid="77a1b54f695a49a7adf32589959a1ee0">
                  <w:rtl pt14:Unid="f1c676801ffe42a8a7b3db4d093166a0"/>
                </w:rPr>
                <w:br pt14:Status="Inserted"/>
              </w:r>
            </w:ins>
            <w:ins w:author="Open-Xml-PowerTools" w:id="600" w:date="2017-06-09T06:41:25.0570604-07:00">
              <w:r>
                <w:t>MHz 1 215</w:t>
              </w:r>
            </w:ins>
            <w:ins w:author="Open-Xml-PowerTools" w:id="601" w:date="2017-06-09T06:41:25.0570604-07:00">
              <w:r>
                <w:noBreakHyphen pt14:Status="Inserted"/>
              </w:r>
            </w:ins>
            <w:ins w:author="Open-Xml-PowerTools" w:id="602" w:date="2017-06-09T06:41:25.0570604-07:00">
              <w:r>
                <w:t>1 197,6</w:t>
              </w:r>
            </w:ins>
          </w:p>
        </w:tc>
      </w:tr>
    </w:tbl>
    <w:p pt14:Unid="4451fbbbf7a94b359426c0e4fdf00faf">
      <w:pPr pt14:Unid="bfa467dda9c44b11be77f9eae8f785b9" pt14:Status="Deleted">
        <w:rPr pt14:Unid="75504c9c9d314c6e8688cbed2cf95e41">
          <w:del w:author="Open-Xml-PowerTools" w:id="603" w:date="2017-06-09T06:41:25.0570604-07:00"/>
          <w:rtl pt14:Unid="f1fa82228bdf471f99e8589d25e5dd3a"/>
          <w:lang w:bidi="ar-EG" pt14:Unid="a705d2f110974ae3b48fe860ff43ecae"/>
        </w:rPr>
      </w:pPr>
      <w:ins w:author="Open-Xml-PowerTools" w:id="604" w:date="2017-06-09T06:41:25.0570604-07:00">
        <w:r>
          <w:rPr pt14:Unid="c3ee31d58a4b4069a0b710072a6d7aae">
            <w:b w:val="0" pt14:Unid="85ceb565ca12461fbb151c93d5dec8f6"/>
            <w:bCs w:val="0" pt14:Unid="a70d6688cd7d4e01a9fc146d33268349"/>
            <w:sz w:val="20" pt14:Unid="8ebb250a31b8494e931f18f1b5ef99ca"/>
            <w:szCs w:val="26" pt14:Unid="8fc13f0c4b45489ba3619ddca3ba3217"/>
          </w:rPr>
          <w:sym w:font="Symbol" w:char="F02A" pt14:Status="Inserted"/>
        </w:r>
      </w:ins>
      <w:ins w:author="Open-Xml-PowerTools" w:id="605" w:date="2017-06-09T06:41:25.0570604-07:00">
        <w:r>
          <w:rPr pt14:Unid="bb1b4799dd334351804b39c76ef00c62">
            <w:b w:val="0" pt14:Unid="50c6a8d6b22448c0a5b3d8fb37a6c228"/>
            <w:bCs w:val="0" pt14:Unid="754cae68ab4743bcb6db3154662852ad"/>
            <w:sz w:val="20" pt14:Unid="b76dc72360674a29a2addbc8e80efca6"/>
            <w:szCs w:val="26" pt14:Unid="80fa80f95147445bb24d5c5d1963c20f"/>
            <w:rtl pt14:Unid="83306874706c4b19997844e8df87c20e"/>
          </w:rPr>
          <w:tab pt14:Status="Inserted"/>
        </w:r>
      </w:ins>
      <w:ins w:author="Open-Xml-PowerTools" w:id="606" w:date="2017-06-09T06:41:25.0570604-07:00">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تستند</w:t>
        </w:r>
      </w:ins>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 xml:space="preserve"> </w:t>
      </w:r>
      <w:del w:author="Open-Xml-PowerTools" w:id="607" w:date="2017-06-09T06:41:25.0570604-07:00">
        <w:r>
          <w:rPr pt14:Unid="ac761292224941de99474dc61533cab9">
            <w:rtl pt14:Unid="7845b5a3d64040648fcfdc1ef74cfe57"/>
            <w:lang w:bidi="ar-EG" pt14:Unid="1c54750c947c4034aef0c1b796c884f0"/>
          </w:rPr>
          <w:delText>المحتملة مع</w:delText>
        </w:r>
      </w:del>
      <w:ins w:author="Open-Xml-PowerTools" w:id="608" w:date="2017-06-09T06:41:25.0570604-07:00">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 xml:space="preserve">القيم الحدية الأساسية لبث المحطات الأرضية والمحمولة جواً للنظام </w:t>
        </w:r>
      </w:ins>
      <w:ins w:author="Open-Xml-PowerTools" w:id="609" w:date="2017-06-09T06:41:25.0570604-07:00">
        <w:r>
          <w:rPr pt14:Unid="950a8a1fdd2b48149477f18bc487c43a">
            <w:b w:val="0" pt14:Unid="6d3be38bfc4f4bc7b188d8663e32a852"/>
            <w:bCs w:val="0" pt14:Unid="47e15c46b4dd42f79b74ab647847a665"/>
            <w:sz w:val="20" pt14:Unid="6358c0aed7094a168719642e509d517e"/>
            <w:szCs w:val="26" pt14:Unid="81ca93c5d11f4616af6d68c0578e6fdd"/>
          </w:rPr>
          <w:t>AM(R)S</w:t>
        </w:r>
      </w:ins>
      <w:ins w:author="Open-Xml-PowerTools" w:id="610" w:date="2017-06-09T06:41:25.0570604-07:00">
        <w:r>
          <w:rPr pt14:Unid="a985f7e2a723437db85f9438fb0313dd">
            <w:b w:val="0" pt14:Unid="5aff431886a44ccd99d249f033a8172d"/>
            <w:bCs w:val="0" pt14:Unid="679a088997a247a1b3e54d1bb27bbdb3"/>
            <w:sz w:val="20" pt14:Unid="6a6ff39c71e0490e999c745f1cb64842"/>
            <w:szCs w:val="26" pt14:Unid="8d289a3380fd4dcb9a159b549f7f1484"/>
            <w:rtl pt14:Unid="3009ccb875ab477bb7e06d0ae7904891"/>
          </w:rPr>
          <w:t xml:space="preserve"> دون </w:t>
        </w:r>
      </w:ins>
      <w:ins w:author="Open-Xml-PowerTools" w:id="611" w:date="2017-06-09T06:41:25.0570604-07:00">
        <w:r>
          <w:rPr pt14:Unid="bcff3581400f4c69a8c5f30495bf67ec">
            <w:b w:val="0" pt14:Unid="661bcbc8eb244bd3a262fc9550e0ea11"/>
            <w:bCs w:val="0" pt14:Unid="7665cc50d14d414e8e2c67d6fa66a005"/>
            <w:sz w:val="20" pt14:Unid="fd76670695774dc9b5ec7144b104600c"/>
            <w:szCs w:val="26" pt14:Unid="2a6a56660798429da7bf32f9b988349d"/>
          </w:rPr>
          <w:t>MHz 1 164</w:t>
        </w:r>
      </w:ins>
      <w:ins w:author="Open-Xml-PowerTools" w:id="612" w:date="2017-06-09T06:41:25.0570604-07:00">
        <w:r>
          <w:rPr pt14:Unid="b291091e1f07411fb222610430d58719">
            <w:b w:val="0" pt14:Unid="c207039bdc7d48879bdba4042491fdf6"/>
            <w:bCs w:val="0" pt14:Unid="d4e4a81cab4343e186217b661d4665ea"/>
            <w:sz w:val="20" pt14:Unid="0adb066d0abe4112aaadb8be1383bd2c"/>
            <w:szCs w:val="26" pt14:Unid="efeaed3516c34771a7c9a7e1b5b0ee36"/>
            <w:rtl pt14:Unid="f0e9a80459bd4ed1a049546e37539272"/>
          </w:rPr>
          <w:t xml:space="preserve"> حصراً على المستقبلات </w:t>
        </w:r>
      </w:ins>
      <w:ins w:author="Open-Xml-PowerTools" w:id="613" w:date="2017-06-09T06:41:25.0570604-07:00">
        <w:r>
          <w:rPr pt14:Unid="818a318f9c2a4f4da119ec954b00d762">
            <w:rFonts w:hint="cs" pt14:Unid="d4a88221fe6d4aacbf2d34a74e398878"/>
            <w:b w:val="0" pt14:Unid="3f4a79a67570445490b251dd10241bdb"/>
            <w:bCs w:val="0" pt14:Unid="ebce680a6881471a98b177a55c6e0de2"/>
            <w:sz w:val="20" pt14:Unid="5f4f1960559e45e28d468156a72ee4cd"/>
            <w:szCs w:val="26" pt14:Unid="86ffde5f82544b36ac9247f3a519146a"/>
            <w:rtl pt14:Unid="c425e9cb090044a6b38aba46c1d6ad39"/>
            <w:lang w:val="fr-FR" pt14:Unid="bded47f207ca46528544a1c83ad48426"/>
          </w:rPr>
          <w:t>المعدة للطيران</w:t>
        </w:r>
      </w:ins>
      <w:ins w:author="Open-Xml-PowerTools" w:id="614" w:date="2017-06-09T06:41:25.0570604-07:00">
        <w:r>
          <w:rPr pt14:Unid="7a0f2961e5654700b5b45e4639fa7060">
            <w:b w:val="0" pt14:Unid="ad0e49cc64244b7ea13160aceb9bcb5e"/>
            <w:bCs w:val="0" pt14:Unid="b9964a987e464ba19e10e3cabd5ac29c"/>
            <w:sz w:val="20" pt14:Unid="df6721b4199344f8ae5a2991d3b97c2d"/>
            <w:szCs w:val="26" pt14:Unid="f2710cf818cb4de5acaa46c014d1597b"/>
            <w:rtl pt14:Unid="6cf56f7219344f5cb389547a29ff3bda"/>
            <w:lang w:val="fr-FR" pt14:Unid="478efb856cd04ab9a8c291942f1bfe3b"/>
          </w:rPr>
          <w:t xml:space="preserve"> </w:t>
        </w:r>
      </w:ins>
      <w:ins w:author="Open-Xml-PowerTools" w:id="615" w:date="2017-06-09T06:41:25.0570604-07:00">
        <w:r>
          <w:rPr pt14:Unid="0fde4b0890be4877a00a804e1d569b54">
            <w:rFonts w:hint="cs" pt14:Unid="dbb28e4ae2f4440180842b9406cb6ea5"/>
            <w:b w:val="0" pt14:Unid="0da1166882614ee09999bfef4f392e02"/>
            <w:bCs w:val="0" pt14:Unid="877174cedd1444db833c8f3c697006bd"/>
            <w:sz w:val="20" pt14:Unid="d52852c70ed245cc816c93fb12c886d8"/>
            <w:szCs w:val="26" pt14:Unid="0a001af6e607449ab9075bcc87f4843b"/>
            <w:rtl pt14:Unid="ea3d8468c4474fc1a3b82a977783b723"/>
            <w:lang w:val="fr-FR" pt14:Unid="b335ae80a3984169a7999287d8de1b0d"/>
          </w:rPr>
          <w:t>في</w:t>
        </w:r>
      </w:ins>
      <w:r>
        <w:rPr pt14:Unid="0fde4b0890be4877a00a804e1d569b54">
          <w:rFonts w:hint="cs" pt14:Unid="dbb28e4ae2f4440180842b9406cb6ea5"/>
          <w:b w:val="0" pt14:Unid="0da1166882614ee09999bfef4f392e02"/>
          <w:bCs w:val="0" pt14:Unid="877174cedd1444db833c8f3c697006bd"/>
          <w:sz w:val="20" pt14:Unid="d52852c70ed245cc816c93fb12c886d8"/>
          <w:szCs w:val="26" pt14:Unid="0a001af6e607449ab9075bcc87f4843b"/>
          <w:rtl pt14:Unid="ea3d8468c4474fc1a3b82a977783b723"/>
          <w:lang w:val="fr-FR" pt14:Unid="b335ae80a3984169a7999287d8de1b0d"/>
        </w:rPr>
        <w:t xml:space="preserve"> </w:t>
      </w:r>
      <w:r>
        <w:rPr pt14:Unid="642728d184f7476999cb2880015cf4dc">
          <w:b w:val="0" pt14:Unid="245570c9cb7843ceba23bfb2f412e8c9"/>
          <w:bCs w:val="0" pt14:Unid="481de683d23e45189f4a5e94b58057c8"/>
          <w:sz w:val="20" pt14:Unid="cbacf28447684aa5ac06d82bc889ec4f"/>
          <w:szCs w:val="26" pt14:Unid="420bbc4eeb304aaa88f1b5d339548acf"/>
          <w:rtl pt14:Unid="b07a6cf331bb47729d6c39b23978b613"/>
          <w:lang w:val="fr-FR" pt14:Unid="de75d86c01a54d4dbf57a364b3c48185"/>
        </w:rPr>
        <w:t xml:space="preserve">خدمة </w:t>
      </w:r>
      <w:del w:author="Open-Xml-PowerTools" w:id="616" w:date="2017-06-09T06:41:25.0570604-07:00">
        <w:r>
          <w:rPr pt14:Unid="ac761292224941de99474dc61533cab9">
            <w:rtl pt14:Unid="7845b5a3d64040648fcfdc1ef74cfe57"/>
            <w:lang w:bidi="ar-EG" pt14:Unid="1c54750c947c4034aef0c1b796c884f0"/>
          </w:rPr>
          <w:delText xml:space="preserve">الملاحة الراديوية للطيران، وعند </w:delText>
        </w:r>
      </w:del>
      <w:del w:author="Open-Xml-PowerTools" w:id="617" w:date="2017-06-09T06:41:25.0570604-07:00">
        <w:r>
          <w:rPr pt14:Unid="44b205fbae6b46f6a01911b7c38527dc">
            <w:rFonts w:hint="cs" pt14:Unid="0ff78bb536fa4706b1dc14ed627603b3"/>
            <w:rtl pt14:Unid="16fc6a87fa5c4bc781d9114fceb6886d"/>
            <w:lang w:bidi="ar-EG" pt14:Unid="f5f15ce888c248f9addc4d67d0f69ba8"/>
          </w:rPr>
          <w:delText>الاقتضاء</w:delText>
        </w:r>
      </w:del>
      <w:del w:author="Open-Xml-PowerTools" w:id="618" w:date="2017-06-09T06:41:25.0570604-07:00">
        <w:r>
          <w:rPr pt14:Unid="673ca6867f404faab9b88026e1b7c426">
            <w:rtl pt14:Unid="96e938106fd249c8a7684a95ef9e3d09"/>
            <w:lang w:bidi="ar-EG" pt14:Unid="2f8b38bdf5e24ed08a8fcb45cc7d6c57"/>
          </w:rPr>
          <w:delText>، مع خدمة الملاحة الراديوية الساتلية</w:delText>
        </w:r>
      </w:del>
      <w:del w:author="Open-Xml-PowerTools" w:id="619" w:date="2017-06-09T06:41:25.0570604-07:00">
        <w:r>
          <w:rPr pt14:Unid="712db82e56284e5a826770b6720de70d">
            <w:rFonts w:hint="cs" pt14:Unid="e51f293dcf55429a986064ea5f3fa277"/>
            <w:rtl pt14:Unid="b534e2a913364291a80701808a49fce0"/>
            <w:lang w:bidi="ar-EG" pt14:Unid="415d2dc2f17f414c8d6a047d1778603d"/>
          </w:rPr>
          <w:delText xml:space="preserve"> </w:delText>
        </w:r>
      </w:del>
      <w:del w:author="Open-Xml-PowerTools" w:id="620" w:date="2017-06-09T06:41:25.0570604-07:00">
        <w:r>
          <w:rPr pt14:Unid="a29d18272a9a40a487b47c334b13ff8f">
            <w:rtl pt14:Unid="580737738767421e9e3e64b8ff73c7aa"/>
            <w:lang w:bidi="ar-EG" pt14:Unid="72d5f05534d048e0acc8264ffe486ff6"/>
          </w:rPr>
          <w:delText xml:space="preserve">في النطاق المجاور، مع أخذ الفقرة </w:delText>
        </w:r>
      </w:del>
      <w:del w:author="Open-Xml-PowerTools" w:id="621" w:date="2017-06-09T06:41:25.0570604-07:00">
        <w:r>
          <w:rPr pt14:Unid="72a0179ab3544e39b3516e29311d8fee">
            <w:i pt14:Unid="f02dd65905da4d15bf5a495c679a7e2c"/>
            <w:iCs pt14:Unid="309d82e0aa674bce80ff406e282bd2cf"/>
            <w:rtl pt14:Unid="499a3ff889594720bab734de9c9aabdd"/>
            <w:lang w:bidi="ar-EG" pt14:Unid="5aca78fe9ab04d18a6a83e84cedf46a5"/>
          </w:rPr>
          <w:delText>د )</w:delText>
        </w:r>
      </w:del>
      <w:del w:author="Open-Xml-PowerTools" w:id="622" w:date="2017-06-09T06:41:25.0570604-07:00">
        <w:r>
          <w:rPr pt14:Unid="54ebac713acb4ff593f42590b013431b">
            <w:rtl pt14:Unid="b5183425d4174ef292b2518ee30e7d63"/>
            <w:lang w:bidi="ar-EG" pt14:Unid="cdba2f19048c4645852ee2da042fa90c"/>
          </w:rPr>
          <w:delText xml:space="preserve"> من </w:delText>
        </w:r>
      </w:del>
      <w:del w:author="Open-Xml-PowerTools" w:id="623" w:date="2017-06-09T06:41:25.0570604-07:00">
        <w:r>
          <w:rPr pt14:Unid="969ad2aca6b34ca2bb13f09ac07a141b">
            <w:rFonts w:hint="cs" pt14:Unid="5064ed93361d4ac68966eb79a8533902"/>
            <w:i pt14:Unid="cfb3540b8d3d4073a995ea93cd24a389"/>
            <w:iCs pt14:Unid="aff3ad508b304b1cbc5d1c1ec55e09d1"/>
            <w:rtl pt14:Unid="38955845dbc44ea9a112d5da9664b691"/>
            <w:lang w:bidi="ar-EG" pt14:Unid="116fd0c7ccaf4edab97fbbd425916bd7"/>
          </w:rPr>
          <w:delText>"</w:delText>
        </w:r>
      </w:del>
      <w:del w:author="Open-Xml-PowerTools" w:id="624" w:date="2017-06-09T06:41:25.0570604-07:00">
        <w:r>
          <w:rPr pt14:Unid="aa5eee3d1e1a4b1f8d7e83df3a1da379">
            <w:i pt14:Unid="8b2c3b4671eb493ea29ed049e27e538d"/>
            <w:iCs pt14:Unid="5427d9cecd2f4266957de448929f19ef"/>
            <w:rtl pt14:Unid="a541be393d974a1ea4242afa5e7d8c33"/>
            <w:lang w:bidi="ar-EG" pt14:Unid="e857025676c849ad9f4fae3234fd762d"/>
          </w:rPr>
          <w:delText xml:space="preserve">إذ </w:delText>
        </w:r>
      </w:del>
      <w:del w:author="Open-Xml-PowerTools" w:id="625" w:date="2017-06-09T06:41:25.0570604-07:00">
        <w:r>
          <w:rPr pt14:Unid="4a98e0beaf0a4c6ba1641f4699c442c5">
            <w:rFonts w:hint="cs" pt14:Unid="203583d00ec7425d8f52f956ca38e79e"/>
            <w:i pt14:Unid="d169aa1486d4419d94a05a27209cdacd"/>
            <w:iCs pt14:Unid="4c20b4b296724447b9584768db5ded7c"/>
            <w:rtl pt14:Unid="9684a10419f84837a904ac56841fc745"/>
            <w:lang w:bidi="ar-EG" pt14:Unid="83769bb64b3742b396b1a1152e7cbce2"/>
          </w:rPr>
          <w:delText>يدرك"</w:delText>
        </w:r>
      </w:del>
      <w:del w:author="Open-Xml-PowerTools" w:id="626" w:date="2017-06-09T06:41:25.0570604-07:00">
        <w:r>
          <w:rPr pt14:Unid="77c2494647e541a88e65f23d071e5252">
            <w:rtl pt14:Unid="242ada5c1cbc490988e7e29417f4ba80"/>
            <w:lang w:bidi="ar-EG" pt14:Unid="700b633233e54a23aaa015715d55ee08"/>
          </w:rPr>
          <w:delText xml:space="preserve"> في الاعتبار أيضاً،</w:delText>
        </w:r>
      </w:del>
    </w:p>
    <w:p pt14:Unid="4f5f9ceb0c5e4c6ebf7ea40b710f8f11">
      <w:pPr pt14:Unid="7fb6c281aa054ed9a5628dc190b757c7" pt14:Status="Deleted">
        <w:pStyle w:val="Call" pt14:Unid="ca018d7ac9a747fd9fa67783861bf2c8"/>
        <w:rPr pt14:Unid="597811dcd8ce427cbb8e91fa76ec2490">
          <w:del w:author="Open-Xml-PowerTools" w:id="627" w:date="2017-06-09T06:41:25.0570604-07:00"/>
          <w:rtl pt14:Unid="72f6e2b5eac44bbca225da7102b90a5c"/>
        </w:rPr>
      </w:pPr>
      <w:del w:author="Open-Xml-PowerTools" w:id="628" w:date="2017-06-09T06:41:25.0570604-07:00">
        <w:r>
          <w:rPr pt14:Unid="9a06c19d044e4ba7bac54be743f981f6">
            <w:rtl pt14:Unid="471f635ba00c46c6aac6d395207bb52b"/>
          </w:rPr>
          <w:delText>يدع</w:delText>
        </w:r>
      </w:del>
      <w:del w:author="Open-Xml-PowerTools" w:id="629" w:date="2017-06-09T06:41:25.0570604-07:00">
        <w:r>
          <w:rPr pt14:Unid="3e3e3fdefd43459aa47841ca9f2db820">
            <w:rFonts w:hint="cs" pt14:Unid="d7bd7f4e96c34a7d9eb8eb50bd8ed451"/>
            <w:rtl pt14:Unid="065ce43692414b92ba793ae0e9ae8399"/>
          </w:rPr>
          <w:delText>ـ</w:delText>
        </w:r>
      </w:del>
      <w:del w:author="Open-Xml-PowerTools" w:id="630" w:date="2017-06-09T06:41:25.0570604-07:00">
        <w:r>
          <w:rPr pt14:Unid="898378ebf41d4d879213a471ab215355">
            <w:rtl pt14:Unid="2cb43a5187a14506a5dfe63b7c568414"/>
          </w:rPr>
          <w:delText>و</w:delText>
        </w:r>
      </w:del>
    </w:p>
    <w:p pt14:Unid="912e00d31b42442fb688a58318f56698">
      <w:pPr pt14:Unid="f825ea3007cf44f68ed862140f312c01" pt14:Status="Deleted">
        <w:rPr pt14:Unid="0eac5cc3ce6847b0ae90dbd4e63319bc">
          <w:del w:author="Open-Xml-PowerTools" w:id="631" w:date="2017-06-09T06:41:25.0570604-07:00"/>
          <w:lang w:bidi="ar-EG" pt14:Unid="63d68aa893924b9ca7da2e7d82845925"/>
        </w:rPr>
      </w:pPr>
      <w:del w:author="Open-Xml-PowerTools" w:id="632" w:date="2017-06-09T06:41:25.0570604-07:00">
        <w:r>
          <w:rPr pt14:Unid="11715fde689a4c16b2db0343f7377aba">
            <w:rtl pt14:Unid="5dfdb5d2270f46549cc88312a109338d"/>
            <w:lang w:bidi="ar-EG" pt14:Unid="d9193c71c9c54a23a58c88e64eeb58d2"/>
          </w:rPr>
          <w:delText>الإدارات ومنظمة الطيران المدني الدولي إلى تزويد</w:delText>
        </w:r>
      </w:del>
      <w:ins w:author="Open-Xml-PowerTools" w:id="633" w:date="2017-06-09T06:41:25.0570604-07:00">
        <w:r>
          <w:rPr pt14:Unid="cbcfdeea6c644eecbcd7bd4186a38bc0">
            <w:b w:val="0" pt14:Unid="8349bdb848004da3a2402d7839029859"/>
            <w:bCs w:val="0" pt14:Unid="c125dac288b540abaa491fe48d0eb302"/>
            <w:sz w:val="20" pt14:Unid="ce21b71d924047a3bf7950d50e71ef46"/>
            <w:szCs w:val="26" pt14:Unid="32e9ebdc95cc471ea2abbf8a9156da7a"/>
          </w:rPr>
          <w:t>RNSS</w:t>
        </w:r>
      </w:ins>
      <w:ins w:author="Open-Xml-PowerTools" w:id="634" w:date="2017-06-09T06:41:25.0570604-07:00">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 وستحتاج إلى المزيد من الاستعراض ضمن</w:t>
        </w:r>
      </w:ins>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 قطاع الاتصالات الراديوية </w:t>
      </w:r>
      <w:del w:author="Open-Xml-PowerTools" w:id="635" w:date="2017-06-09T06:41:25.0570604-07:00">
        <w:r>
          <w:rPr pt14:Unid="11715fde689a4c16b2db0343f7377aba">
            <w:rtl pt14:Unid="5dfdb5d2270f46549cc88312a109338d"/>
            <w:lang w:bidi="ar-EG" pt14:Unid="d9193c71c9c54a23a58c88e64eeb58d2"/>
          </w:rPr>
          <w:delText xml:space="preserve">بالخصائص التقنية والتشغيلية للأنظمة المعنية وذلك لأغراض إجراء دراسات </w:delText>
        </w:r>
      </w:del>
      <w:del w:author="Open-Xml-PowerTools" w:id="636" w:date="2017-06-09T06:41:25.0570604-07:00">
        <w:r>
          <w:rPr pt14:Unid="bd51268b53ea495f9d9af5c0f4ad989f">
            <w:rFonts w:hint="cs" pt14:Unid="f5d696df85e74e35a36900553ad19b07"/>
            <w:rtl pt14:Unid="4d2e0391778f4d4693ccf549efe95b7d"/>
            <w:lang w:bidi="ar-EG" pt14:Unid="8ce6a41cfbd0445eb2cd3f8468ca7bd0"/>
          </w:rPr>
          <w:delText>ال</w:delText>
        </w:r>
      </w:del>
      <w:del w:author="Open-Xml-PowerTools" w:id="637" w:date="2017-06-09T06:41:25.0570604-07:00">
        <w:r>
          <w:rPr pt14:Unid="8673cb452b7f41e2a87cadebdcb0fb77">
            <w:rtl pt14:Unid="4c7d5543700647e49bad11bd33d88e35"/>
            <w:lang w:bidi="ar-EG" pt14:Unid="87ca37a71be4420cbfa5d5fa60b78fb4"/>
          </w:rPr>
          <w:delText xml:space="preserve">قطاع المذكورة في الفقرتين </w:delText>
        </w:r>
      </w:del>
      <w:del w:author="Open-Xml-PowerTools" w:id="638" w:date="2017-06-09T06:41:25.0570604-07:00">
        <w:r>
          <w:rPr pt14:Unid="1db0d068b423463da9c69b62ecc84e08">
            <w:lang w:bidi="ar-EG" pt14:Unid="57536dbbbadf449d82839adf8ea3c565"/>
          </w:rPr>
          <w:delText>3</w:delText>
        </w:r>
      </w:del>
      <w:del w:author="Open-Xml-PowerTools" w:id="639" w:date="2017-06-09T06:41:25.0570604-07:00">
        <w:r>
          <w:rPr pt14:Unid="47406245516b46edba4bf2c237eb9072">
            <w:rtl pt14:Unid="0b98d1ece5e64d569e7f74fdf2bf9308"/>
            <w:lang w:bidi="ar-EG" pt14:Unid="43165738868747cd9dfebae6cd48f708"/>
          </w:rPr>
          <w:delText xml:space="preserve"> و</w:delText>
        </w:r>
      </w:del>
      <w:del w:author="Open-Xml-PowerTools" w:id="640" w:date="2017-06-09T06:41:25.0570604-07:00">
        <w:r>
          <w:rPr pt14:Unid="0843624f7cc74887a925204b45d3a127">
            <w:lang w:bidi="ar-EG" pt14:Unid="493840a55add423b8ba506fdf6dc969b"/>
          </w:rPr>
          <w:delText>5</w:delText>
        </w:r>
      </w:del>
      <w:del w:author="Open-Xml-PowerTools" w:id="641" w:date="2017-06-09T06:41:25.0570604-07:00">
        <w:r>
          <w:rPr pt14:Unid="102d6f7124dd4be0b5ec5a03a4f5d8b5">
            <w:rtl pt14:Unid="4cde01eb898e4f85bc57f3ecac3283a3"/>
            <w:lang w:bidi="ar-EG" pt14:Unid="de4f3246960a48239565f36cf3458db4"/>
          </w:rPr>
          <w:delText xml:space="preserve"> من </w:delText>
        </w:r>
      </w:del>
      <w:del w:author="Open-Xml-PowerTools" w:id="642" w:date="2017-06-09T06:41:25.0570604-07:00">
        <w:r>
          <w:rPr pt14:Unid="cf9ac24bc632445a8ede599d83acc7bd">
            <w:rFonts w:hint="cs" pt14:Unid="463eff4bf4204bb5a3377a50e615e359"/>
            <w:i pt14:Unid="f8349db624654656a19a59f2c1127f4c"/>
            <w:iCs pt14:Unid="8661504aa8734d47931646ab8d8ad623"/>
            <w:rtl pt14:Unid="62ff2a5739b14f5fb41979d4a58027ce"/>
            <w:lang w:bidi="ar-EG" pt14:Unid="a860265dda194a8e93c14b9d9d694d3e"/>
          </w:rPr>
          <w:delText>"</w:delText>
        </w:r>
      </w:del>
      <w:del w:author="Open-Xml-PowerTools" w:id="643" w:date="2017-06-09T06:41:25.0570604-07:00">
        <w:r>
          <w:rPr pt14:Unid="4561e1c567004d738c53ae8c3ca975a0">
            <w:i pt14:Unid="a8efa203b0284fa383b7bf6d1d6f5683"/>
            <w:iCs pt14:Unid="efdb4aa5388849399c4f1ad7f28c92e2"/>
            <w:rtl pt14:Unid="bd94410c6a9e4965858a1764c3f10ddb"/>
            <w:lang w:bidi="ar-EG" pt14:Unid="9ed78bc449134857b8359fa3bf962b76"/>
          </w:rPr>
          <w:delText>يق</w:delText>
        </w:r>
      </w:del>
      <w:del w:author="Open-Xml-PowerTools" w:id="644" w:date="2017-06-09T06:41:25.0570604-07:00">
        <w:r>
          <w:rPr pt14:Unid="2baf168d62db445997551835474a1fc7">
            <w:rFonts w:hint="cs" pt14:Unid="2a8db007865d46cbbb7657bc64257aa1"/>
            <w:i pt14:Unid="51dd2e0fade644c1ab5011b66195e8ec"/>
            <w:iCs pt14:Unid="c07e57ee20cb4d4fb0cf37c74ed6c021"/>
            <w:rtl pt14:Unid="cc13c117e7d7418e9c09ba044724f950"/>
            <w:lang w:bidi="ar-EG" pt14:Unid="9e0ea35ff7c94953b5167f9bcbabe8b4"/>
          </w:rPr>
          <w:delText>ـ</w:delText>
        </w:r>
      </w:del>
      <w:del w:author="Open-Xml-PowerTools" w:id="645" w:date="2017-06-09T06:41:25.0570604-07:00">
        <w:r>
          <w:rPr pt14:Unid="06d9de62455d4032be920c787dca326b">
            <w:i pt14:Unid="fe8e9fa5344b4090945ef07261423ed6"/>
            <w:iCs pt14:Unid="96783b7bfceb4f739b3d9dab6cbec2b2"/>
            <w:rtl pt14:Unid="fc69ff15edc5494195f916760575a01d"/>
            <w:lang w:bidi="ar-EG" pt14:Unid="ca5a3ef96cae469c9ccb32909b935d3e"/>
          </w:rPr>
          <w:delText>رر</w:delText>
        </w:r>
      </w:del>
      <w:del w:author="Open-Xml-PowerTools" w:id="646" w:date="2017-06-09T06:41:25.0570604-07:00">
        <w:r>
          <w:rPr pt14:Unid="1c8e13da27c74105973dd62ea32adff0">
            <w:rFonts w:hint="cs" pt14:Unid="16802240dc434da6bc0135af052cce96"/>
            <w:i pt14:Unid="2c97db288844480a956db486112e1bcf"/>
            <w:iCs pt14:Unid="e3ae1ad852034a7dbe11988e298b2183"/>
            <w:rtl pt14:Unid="8bdd22f8c8034ce7a8c9d0d3ed686463"/>
            <w:lang w:bidi="ar-EG" pt14:Unid="a40ceb782db64eb0bc6aabb765c7378d"/>
          </w:rPr>
          <w:delText>"</w:delText>
        </w:r>
      </w:del>
      <w:del w:author="Open-Xml-PowerTools" w:id="647" w:date="2017-06-09T06:41:25.0570604-07:00">
        <w:r>
          <w:rPr pt14:Unid="459c1cd218fa421ab769c66629bd6b4f">
            <w:rtl pt14:Unid="3c17e780b0b64286a3fb0777c52ab927"/>
            <w:lang w:bidi="ar-EG" pt14:Unid="2e1af195c7d74f51bc2432e6abe7120c"/>
          </w:rPr>
          <w:delText>،</w:delText>
        </w:r>
      </w:del>
    </w:p>
    <w:p pt14:Unid="c1c00daa257f4e4bad1360b80d3f62f2">
      <w:pPr pt14:Unid="588a02d0b5c449298f44e1d9fe92ca28" pt14:Status="Deleted">
        <w:pStyle w:val="Call" pt14:Unid="1f5674637773454fbb87ca677871fcb0"/>
        <w:spacing w:before="80" pt14:Unid="39d7637d014742e69f4c0b8c5367d6f6"/>
        <w:rPr pt14:Unid="77be252a284f469d99d405acd34774bb">
          <w:del w:author="Open-Xml-PowerTools" w:id="648" w:date="2017-06-09T06:41:25.0570604-07:00"/>
          <w:rtl pt14:Unid="b7187bf7f4e447909570e10712b6f40c"/>
          <w:lang w:bidi="ar-EG" pt14:Unid="6479d1c6b38b4c3f91a666c6477e57aa"/>
        </w:rPr>
      </w:pPr>
      <w:del w:author="Open-Xml-PowerTools" w:id="649" w:date="2017-06-09T06:41:25.0570604-07:00">
        <w:r>
          <w:rPr pt14:Unid="e501d79e620a446da1a77be14867bc87">
            <w:rtl pt14:Unid="e26635f1892d434089c886632d3e79d3"/>
            <w:lang w:bidi="ar-EG" pt14:Unid="d72083d439c14b1b90e66e329c32196d"/>
          </w:rPr>
          <w:delText>يدعو قطاع الاتصالات الراديوية</w:delText>
        </w:r>
      </w:del>
    </w:p>
    <w:p pt14:Unid="ec72bd00fa4b461a85eff8e2bfd0db32">
      <w:pPr pt14:Unid="579a7b7356594ebfaed612da897cdc76" pt14:Status="Deleted">
        <w:spacing w:before="80" pt14:Unid="0c677b2dd65d4d27be5c09f3454ac3f6"/>
        <w:rPr pt14:Unid="de906b00f9b94c3ba5bc718e28a2241e">
          <w:del w:author="Open-Xml-PowerTools" w:id="650" w:date="2017-06-09T06:41:25.0570604-07:00"/>
          <w:rtl pt14:Unid="4c97832cea174fce8d6f549f1b439cc9"/>
        </w:rPr>
      </w:pPr>
      <w:del w:author="Open-Xml-PowerTools" w:id="651" w:date="2017-06-09T06:41:25.0570604-07:00">
        <w:r>
          <w:delText>1</w:delText>
        </w:r>
      </w:del>
      <w:del w:author="Open-Xml-PowerTools" w:id="652" w:date="2017-06-09T06:41:25.0570604-07:00">
        <w:r>
          <w:rPr pt14:Unid="818a72c72d6c4478bd9a0d0f9f311cfe">
            <w:rtl pt14:Unid="e8f6260a31f04bf8962e74795d5e4ac0"/>
          </w:rPr>
          <w:tab pt14:Status="Deleted"/>
        </w:r>
      </w:del>
      <w:del w:author="Open-Xml-PowerTools" w:id="653" w:date="2017-06-09T06:41:25.0570604-07:00">
        <w:r>
          <w:rPr pt14:Unid="1368c54ad25c4cd59738d98dcb227a39">
            <w:rtl pt14:Unid="a94bcd16a9b9440e97a41f0c6749869a"/>
          </w:rPr>
          <w:delText xml:space="preserve">إلى إجراء دراسات وفقاً للفقرتين </w:delText>
        </w:r>
      </w:del>
      <w:del w:author="Open-Xml-PowerTools" w:id="654" w:date="2017-06-09T06:41:25.0570604-07:00">
        <w:r>
          <w:delText>3</w:delText>
        </w:r>
      </w:del>
      <w:del w:author="Open-Xml-PowerTools" w:id="655" w:date="2017-06-09T06:41:25.0570604-07:00">
        <w:r>
          <w:rPr pt14:Unid="47c52e0639ec4da5b20c682749e14a6f">
            <w:rtl pt14:Unid="1d52b3dfba6c479db894eeab3f250f46"/>
          </w:rPr>
          <w:delText xml:space="preserve"> و</w:delText>
        </w:r>
      </w:del>
      <w:del w:author="Open-Xml-PowerTools" w:id="656" w:date="2017-06-09T06:41:25.0570604-07:00">
        <w:r>
          <w:delText>5</w:delText>
        </w:r>
      </w:del>
      <w:del w:author="Open-Xml-PowerTools" w:id="657" w:date="2017-06-09T06:41:25.0570604-07:00">
        <w:r>
          <w:rPr pt14:Unid="0354a3d77ab046578856ed216614a839">
            <w:rtl pt14:Unid="c210ad6cbfe545fbb4820d43f32e5552"/>
          </w:rPr>
          <w:delText xml:space="preserve"> من </w:delText>
        </w:r>
      </w:del>
      <w:del w:author="Open-Xml-PowerTools" w:id="658" w:date="2017-06-09T06:41:25.0570604-07:00">
        <w:r>
          <w:rPr pt14:Unid="63a685659edd4e20a0ee1c688c5aef06">
            <w:i pt14:Unid="9814a2440c954af4b78c75866ba43f8c"/>
            <w:iCs pt14:Unid="5c60748ee26a461a8b718ac7fc9fdb43"/>
            <w:rtl pt14:Unid="0023be453bbf4aa4b03e305e6204d235"/>
          </w:rPr>
          <w:delText>"يقـرر"</w:delText>
        </w:r>
      </w:del>
      <w:del w:author="Open-Xml-PowerTools" w:id="659" w:date="2017-06-09T06:41:25.0570604-07:00">
        <w:r>
          <w:rPr pt14:Unid="c012f4934f344a78ae457a5749ae0af8">
            <w:rtl pt14:Unid="ae34a847a79849f0a675bfc670d4fcd7"/>
          </w:rPr>
          <w:delText xml:space="preserve"> عن الوسائل التشغيلية والتقنية اللازمة لتسهيل التقاسم بين أنظمة الخدمة المتنقلة للطيران </w:delText>
        </w:r>
      </w:del>
      <w:del w:author="Open-Xml-PowerTools" w:id="660" w:date="2017-06-09T06:41:25.0570604-07:00">
        <w:r>
          <w:delText>(R)</w:delText>
        </w:r>
      </w:del>
      <w:del w:author="Open-Xml-PowerTools" w:id="661" w:date="2017-06-09T06:41:25.0570604-07:00">
        <w:r>
          <w:rPr pt14:Unid="6741f67c2d5343688f68cc8e35f30ee2">
            <w:rtl pt14:Unid="a4ee0ba9552a4be3bab46246ce8bb314"/>
          </w:rPr>
          <w:delText xml:space="preserve"> العاملة في النطاق </w:delText>
        </w:r>
      </w:del>
      <w:del w:author="Open-Xml-PowerTools" w:id="662" w:date="2017-06-09T06:41:25.0570604-07:00">
        <w:r>
          <w:delText>1 164-960</w:delText>
        </w:r>
      </w:del>
      <w:del w:author="Open-Xml-PowerTools" w:id="663" w:date="2017-06-09T06:41:25.0570604-07:00">
        <w:r>
          <w:rPr pt14:Unid="7235f8ce0c214593a9ab7f2465f1df3a">
            <w:rtl pt14:Unid="1a1d985bae384f4bb64ae57d6530e4d0"/>
          </w:rPr>
          <w:delText xml:space="preserve"> </w:delText>
        </w:r>
      </w:del>
      <w:del w:author="Open-Xml-PowerTools" w:id="664" w:date="2017-06-09T06:41:25.0570604-07:00">
        <w:r>
          <w:delText>MHz</w:delText>
        </w:r>
      </w:del>
      <w:del w:author="Open-Xml-PowerTools" w:id="665" w:date="2017-06-09T06:41:25.0570604-07:00">
        <w:r>
          <w:rPr pt14:Unid="fd1f3d60eb294bdd86d7315cb4320990">
            <w:rtl pt14:Unid="32dfd73480ed4d19aca71611cde2ae91"/>
          </w:rPr>
          <w:delText xml:space="preserve"> وأنظمة خدمة الملاحة الراديوية للطيران المحددة </w:delText>
        </w:r>
      </w:del>
      <w:del w:author="Open-Xml-PowerTools" w:id="666" w:date="2017-06-09T06:41:25.0570604-07:00">
        <w:r>
          <w:rPr pt14:Unid="027a298a79e1449c98c860be3a9fdacd">
            <w:rFonts w:hint="cs" pt14:Unid="62fa00841b544fffb919a62897b96087"/>
            <w:rtl pt14:Unid="7724653822614988b23752d03f7927ea"/>
          </w:rPr>
          <w:br pt14:Status="Deleted"/>
        </w:r>
      </w:del>
      <w:del w:author="Open-Xml-PowerTools" w:id="667" w:date="2017-06-09T06:41:25.0570604-07:00">
        <w:r>
          <w:rPr pt14:Unid="aa8262e4148544a397a050aff626ad25">
            <w:rtl pt14:Unid="174bf0ff316949808be91ffd6b31647f"/>
          </w:rPr>
          <w:delText xml:space="preserve">في الفقرتين </w:delText>
        </w:r>
      </w:del>
      <w:del w:author="Open-Xml-PowerTools" w:id="668" w:date="2017-06-09T06:41:25.0570604-07:00">
        <w:r>
          <w:rPr pt14:Unid="7650b506ccde4a168dafca84b14dc11f">
            <w:i pt14:Unid="530954ba6a084889bf90d8e8859825be"/>
            <w:iCs pt14:Unid="41b87cb0ae8d413a81309954059dffcf"/>
            <w:rtl pt14:Unid="8daad7550324406d9e04782b32ed82eb"/>
          </w:rPr>
          <w:delText>و)</w:delText>
        </w:r>
      </w:del>
      <w:del w:author="Open-Xml-PowerTools" w:id="669" w:date="2017-06-09T06:41:25.0570604-07:00">
        <w:r>
          <w:rPr pt14:Unid="bb54f5f698c84ac183d68e9442ab17f1">
            <w:rtl pt14:Unid="a863bc94e9d04b229a05d0d8cb49c642"/>
          </w:rPr>
          <w:delText xml:space="preserve"> و</w:delText>
        </w:r>
      </w:del>
      <w:del w:author="Open-Xml-PowerTools" w:id="670" w:date="2017-06-09T06:41:25.0570604-07:00">
        <w:r>
          <w:rPr pt14:Unid="50b1362e9969481799cf8f698f0c59a4">
            <w:i pt14:Unid="7796c6b8f3be4d62a6d64a75c3c4551c"/>
            <w:iCs pt14:Unid="81c5e38e11c44447bef7a177d1b95dc3"/>
            <w:rtl pt14:Unid="f93257917b844c59afceccc53542699f"/>
          </w:rPr>
          <w:delText>ز)</w:delText>
        </w:r>
      </w:del>
      <w:del w:author="Open-Xml-PowerTools" w:id="671" w:date="2017-06-09T06:41:25.0570604-07:00">
        <w:r>
          <w:rPr pt14:Unid="8abdf80612d44e49b0bedc29c5f43766">
            <w:rtl pt14:Unid="936da636bd5d4f70933cbc3d9f8a3afe"/>
          </w:rPr>
          <w:delText xml:space="preserve"> من "</w:delText>
        </w:r>
      </w:del>
      <w:del w:author="Open-Xml-PowerTools" w:id="672" w:date="2017-06-09T06:41:25.0570604-07:00">
        <w:r>
          <w:rPr pt14:Unid="84b2b069c0c74bafbe185c43882f6292">
            <w:i pt14:Unid="51ebcd5dcdad4068a3800f091ae767f7"/>
            <w:iCs pt14:Unid="b3cf76be679c4bac901b1eda789bb24d"/>
            <w:rtl pt14:Unid="a75af5c2048749699543725a219c466b"/>
          </w:rPr>
          <w:delText> إذ يضع في اعتباره</w:delText>
        </w:r>
      </w:del>
      <w:del w:author="Open-Xml-PowerTools" w:id="673" w:date="2017-06-09T06:41:25.0570604-07:00">
        <w:r>
          <w:rPr pt14:Unid="3059e7bb3cb5453eb2e7cc4f800f4259">
            <w:rtl pt14:Unid="ce5ddef336f34703ba44f0664a48977d"/>
          </w:rPr>
          <w:delText>"؛</w:delText>
        </w:r>
      </w:del>
    </w:p>
    <w:p pt14:Unid="144aa3ca4c28489f89c0cee7f57ed1ad">
      <w:pPr pt14:Unid="cb16042bfd684a1c9a7bf8907a87513a" pt14:Status="Deleted">
        <w:spacing w:before="80" pt14:Unid="909b3e8193594f24b0d971ca51c59dbe"/>
        <w:rPr pt14:Unid="92a386afb54f41d585c5e978856e3801">
          <w:del w:author="Open-Xml-PowerTools" w:id="674" w:date="2017-06-09T06:41:25.0570604-07:00"/>
          <w:rtl pt14:Unid="280d29908d324c0180dc8ffa3ed73a13"/>
        </w:rPr>
      </w:pPr>
      <w:del w:author="Open-Xml-PowerTools" w:id="675" w:date="2017-06-09T06:41:25.0570604-07:00">
        <w:r>
          <w:delText>2</w:delText>
        </w:r>
      </w:del>
      <w:del w:author="Open-Xml-PowerTools" w:id="676" w:date="2017-06-09T06:41:25.0570604-07:00">
        <w:r>
          <w:rPr pt14:Unid="18a3feca286440b5acdf8d829c44ba25">
            <w:rtl pt14:Unid="90a5a4914a9145a9a04a63b028f028b7"/>
          </w:rPr>
          <w:tab pt14:Status="Deleted"/>
        </w:r>
      </w:del>
      <w:del w:author="Open-Xml-PowerTools" w:id="677" w:date="2017-06-09T06:41:25.0570604-07:00">
        <w:r>
          <w:rPr pt14:Unid="3730dec1732643eb93e05bdbe9dcc3a7">
            <w:rtl pt14:Unid="1700938e550f4067814d459d67c76e42"/>
          </w:rPr>
          <w:delText xml:space="preserve">إلى إجراء دراسات وفقاً للفقرة </w:delText>
        </w:r>
      </w:del>
      <w:del w:author="Open-Xml-PowerTools" w:id="678" w:date="2017-06-09T06:41:25.0570604-07:00">
        <w:r>
          <w:delText>5</w:delText>
        </w:r>
      </w:del>
      <w:del w:author="Open-Xml-PowerTools" w:id="679" w:date="2017-06-09T06:41:25.0570604-07:00">
        <w:r>
          <w:rPr pt14:Unid="48643ca9a75f46efad798c74d22742d0">
            <w:rtl pt14:Unid="a11676f4f5194765b1ac30208aeb298c"/>
          </w:rPr>
          <w:delText xml:space="preserve"> من </w:delText>
        </w:r>
      </w:del>
      <w:del w:author="Open-Xml-PowerTools" w:id="680" w:date="2017-06-09T06:41:25.0570604-07:00">
        <w:r>
          <w:rPr pt14:Unid="071c9e1082084e66bbf1cdab3674205d">
            <w:i pt14:Unid="a8c0cb20120d4b7ea5e94d3aa5b9c767"/>
            <w:iCs pt14:Unid="98c3824b85184b92abef9ba26d4872f5"/>
            <w:rtl pt14:Unid="8e10257fcd114759a453ead7a67c1c11"/>
          </w:rPr>
          <w:delText xml:space="preserve">"يقرر" </w:delText>
        </w:r>
      </w:del>
      <w:del w:author="Open-Xml-PowerTools" w:id="681" w:date="2017-06-09T06:41:25.0570604-07:00">
        <w:r>
          <w:rPr pt14:Unid="cf69a669057944388967033a132a86b6">
            <w:rtl pt14:Unid="4fec289467af471b83bfbef2fab075dd"/>
          </w:rPr>
          <w:delText xml:space="preserve">بشأن الوسائل التشغيلية والتقنية اللازمة لتسهيل التقاسم </w:delText>
        </w:r>
      </w:del>
      <w:del w:author="Open-Xml-PowerTools" w:id="682" w:date="2017-06-09T06:41:25.0570604-07:00">
        <w:r>
          <w:rPr pt14:Unid="7f34d1449f3e4dcdb98a034aeee4cb57">
            <w:rFonts w:hint="cs" pt14:Unid="33842286c6164b8fb3a1fd07ebe26099"/>
            <w:rtl pt14:Unid="b3c14baa5ec949f682243f782e05746a"/>
          </w:rPr>
          <w:br pt14:Status="Deleted"/>
        </w:r>
      </w:del>
      <w:del w:author="Open-Xml-PowerTools" w:id="683" w:date="2017-06-09T06:41:25.0570604-07:00">
        <w:r>
          <w:rPr pt14:Unid="9fe20b0e9dc84befbd32c885e5bc0fd9">
            <w:rtl pt14:Unid="2878bcaef3f54c51a425714963208d21"/>
          </w:rPr>
          <w:delText xml:space="preserve">بين أنظمة الخدمة المتنقلة للطيران </w:delText>
        </w:r>
      </w:del>
      <w:del w:author="Open-Xml-PowerTools" w:id="684" w:date="2017-06-09T06:41:25.0570604-07:00">
        <w:r>
          <w:delText>(R)</w:delText>
        </w:r>
      </w:del>
      <w:del w:author="Open-Xml-PowerTools" w:id="685" w:date="2017-06-09T06:41:25.0570604-07:00">
        <w:r>
          <w:rPr pt14:Unid="a4de3a87a341436a8a398ba8a42fd177">
            <w:rtl pt14:Unid="5935139a09e64df6afb1f526e4e9a118"/>
          </w:rPr>
          <w:delText xml:space="preserve"> العاملة في النطاق </w:delText>
        </w:r>
      </w:del>
      <w:del w:author="Open-Xml-PowerTools" w:id="686" w:date="2017-06-09T06:41:25.0570604-07:00">
        <w:r>
          <w:delText>MHz 1 164-960</w:delText>
        </w:r>
      </w:del>
      <w:del w:author="Open-Xml-PowerTools" w:id="687" w:date="2017-06-09T06:41:25.0570604-07:00">
        <w:r>
          <w:rPr pt14:Unid="731e5fa2e3c043eeab9e2a62df626046">
            <w:rtl pt14:Unid="154235a011fc4fafa5ef7c92f61528bb"/>
          </w:rPr>
          <w:delText xml:space="preserve"> وأنظمة خدمة الملاحة الراديوية الساتلية في النطاق </w:delText>
        </w:r>
      </w:del>
      <w:del w:author="Open-Xml-PowerTools" w:id="688" w:date="2017-06-09T06:41:25.0570604-07:00">
        <w:r>
          <w:delText>MHz 1 215-1 164</w:delText>
        </w:r>
      </w:del>
      <w:del w:author="Open-Xml-PowerTools" w:id="689" w:date="2017-06-09T06:41:25.0570604-07:00">
        <w:r>
          <w:rPr pt14:Unid="46ba0ff3c6d94d3dab0bb6952f47133a">
            <w:rtl pt14:Unid="696290495d6141ed8768759a6abcbf8f"/>
          </w:rPr>
          <w:delText>؛</w:delText>
        </w:r>
      </w:del>
    </w:p>
    <w:p pt14:Unid="69276a8a12c348399309b2210f99eec9">
      <w:pPr pt14:Unid="0773f3059ec44affa957e49ded66c9a0" pt14:Status="Deleted">
        <w:spacing w:before="80" pt14:Unid="dc6f9b41c87f4ebc85f832ca796f6200"/>
        <w:rPr pt14:Unid="7e66283d893b43c3b18b4781e34ba1fe">
          <w:del w:author="Open-Xml-PowerTools" w:id="690" w:date="2017-06-09T06:41:25.0570604-07:00"/>
          <w:rtl pt14:Unid="6e38c594e6444f44ac14b0424c2f4896"/>
        </w:rPr>
      </w:pPr>
      <w:del w:author="Open-Xml-PowerTools" w:id="691" w:date="2017-06-09T06:41:25.0570604-07:00">
        <w:r>
          <w:delText>3</w:delText>
        </w:r>
      </w:del>
      <w:del w:author="Open-Xml-PowerTools" w:id="692" w:date="2017-06-09T06:41:25.0570604-07:00">
        <w:r>
          <w:rPr pt14:Unid="7f3d0b41fc61421a8be4b836d6c481ed">
            <w:rtl pt14:Unid="b2e3b2f7358a45e6a6ed1cd1c090bd31"/>
          </w:rPr>
          <w:tab pt14:Status="Deleted"/>
        </w:r>
      </w:del>
      <w:del w:author="Open-Xml-PowerTools" w:id="693" w:date="2017-06-09T06:41:25.0570604-07:00">
        <w:r>
          <w:rPr pt14:Unid="1e61edd04c8d4f53837520d1c3924697">
            <w:rtl pt14:Unid="12bc2672948240b587461c170bac1c1c"/>
          </w:rPr>
          <w:delText xml:space="preserve">إلى تقديم تقرير عن نتائج الدراسات إلى المؤتمر العالمي للاتصالات الراديوية لعام </w:delText>
        </w:r>
      </w:del>
      <w:del w:author="Open-Xml-PowerTools" w:id="694" w:date="2017-06-09T06:41:25.0570604-07:00">
        <w:r>
          <w:delText>2011</w:delText>
        </w:r>
      </w:del>
      <w:del w:author="Open-Xml-PowerTools" w:id="695" w:date="2017-06-09T06:41:25.0570604-07:00">
        <w:r>
          <w:rPr pt14:Unid="1b442a18cfbb454b9ba8069113cc51b5">
            <w:rtl pt14:Unid="139426187d2b4cb8833f12a7590715f4"/>
          </w:rPr>
          <w:delText>،</w:delText>
        </w:r>
      </w:del>
    </w:p>
    <w:p pt14:Unid="842e611172f74680a11f9da2b6b10bcf">
      <w:pPr pt14:Unid="0aedfeeabc6446f0bce158108bef2eb9" pt14:Status="Inserted">
        <w:pStyle w:val="Note" pt14:Unid="7e7b954c2d7e40e2b924d758aa2bcecb"/>
        <w:tabs pt14:Unid="b55cd8571f1e46dea9228932c2cd960d">
          <w:tab w:val="left" w:pos="390" pt14:Unid="26a573456f9a4663ad3555f669ac7907"/>
        </w:tabs>
        <w:spacing w:before="240" pt14:Unid="34d554a3389e41bfb98122f57eb56ca1"/>
        <w:ind w:left="391" w:hanging="391" pt14:Unid="4fd68de366024c888346bc4f0b54949f"/>
        <w:rPr pt14:Unid="a56ba0008f3a4b31bc1d980f17261876">
          <w:ins w:author="Open-Xml-PowerTools" w:id="696" w:date="2017-06-09T06:41:25.0570604-07:00"/>
          <w:b w:val="0" pt14:Unid="ee4a1af882fb465dba9dc79277bc8c2b"/>
          <w:bCs w:val="0" pt14:Unid="4644d26951ae4ddbbf5d86d2fd0c4f52"/>
          <w:sz w:val="20" pt14:Unid="7bb7bd0f61c54f20ba1018c86750d118"/>
          <w:szCs w:val="26" pt14:Unid="4354917f85c642e1b0668065ac59baf4"/>
          <w:rtl pt14:Unid="6688f0846f534aad86597c672cd7363f"/>
        </w:rPr>
      </w:pPr>
      <w:ins w:author="Open-Xml-PowerTools" w:id="697" w:date="2017-06-09T06:41:25.0570604-07:00">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في الاتحاد الدولي للاتصالات لمراعاة </w:t>
        </w:r>
      </w:ins>
      <w:ins w:author="Open-Xml-PowerTools" w:id="698" w:date="2017-06-09T06:41:25.0570604-07:00">
        <w:r>
          <w:rPr pt14:Unid="d659837c2f2d451ba1b9ad8c42d59b74">
            <w:rFonts w:hint="cs" pt14:Unid="5aaeed9229f64d82894865a8fd176f4b"/>
            <w:b w:val="0" pt14:Unid="35c3f311e71a40feb1a65d78f780fa35"/>
            <w:bCs w:val="0" pt14:Unid="0465c09c3ef84eb9ac4bfea72958b38b"/>
            <w:sz w:val="20" pt14:Unid="44f68740915845b295943a83ed2f62d3"/>
            <w:szCs w:val="26" pt14:Unid="7fc1aa52ce934c079db4495f335e0eac"/>
            <w:rtl pt14:Unid="78b74fdf32a54d5a87a4a095b346e129"/>
          </w:rPr>
          <w:t>معلمات</w:t>
        </w:r>
      </w:ins>
      <w:ins w:author="Open-Xml-PowerTools" w:id="699" w:date="2017-06-09T06:41:25.0570604-07:00">
        <w:r>
          <w:rPr pt14:Unid="429954e6b68147ea92bc74926a8bb6a7">
            <w:b w:val="0" pt14:Unid="5826bc7b3b3e4d9cbb6aefbb29cb3bba"/>
            <w:bCs w:val="0" pt14:Unid="a74fe7cf10794771ba44c1f75f460b5c"/>
            <w:sz w:val="20" pt14:Unid="26df7decdb724993bc17879a0590ef51"/>
            <w:szCs w:val="26" pt14:Unid="249a4cc0d5bd4b3c9089a65ae650ffe6"/>
            <w:rtl pt14:Unid="d82eb53bc9184f3aba0b414fcb656e6a"/>
          </w:rPr>
          <w:t xml:space="preserve"> المستقبلات غير </w:t>
        </w:r>
      </w:ins>
      <w:ins w:author="Open-Xml-PowerTools" w:id="700" w:date="2017-06-09T06:41:25.0570604-07:00">
        <w:r>
          <w:rPr pt14:Unid="d196a5c599884b55b3215ec19f3cefa6">
            <w:rFonts w:hint="cs" pt14:Unid="692d20128403490db455783fc4bf56b4"/>
            <w:b w:val="0" pt14:Unid="25087460876443fba7f2542443e4f149"/>
            <w:bCs w:val="0" pt14:Unid="51c8a756e8d549499724a731a603dd3f"/>
            <w:sz w:val="20" pt14:Unid="8b7deddadfc84d9b8c9ca6c8163ab70f"/>
            <w:szCs w:val="26" pt14:Unid="d68144bb468e4c5994cea2259ed5fb9e"/>
            <w:rtl pt14:Unid="f4af5fa6ce3846ba9a561368a52d63d9"/>
            <w:lang w:val="fr-FR" pt14:Unid="e74e00fb3f2f4be382a98815bb03ad6f"/>
          </w:rPr>
          <w:t>المعدة للطيران</w:t>
        </w:r>
      </w:ins>
      <w:ins w:author="Open-Xml-PowerTools" w:id="701" w:date="2017-06-09T06:41:25.0570604-07:00">
        <w:r>
          <w:rPr pt14:Unid="a7ae6d691d624d4a84b708f1bc5b9edd">
            <w:b w:val="0" pt14:Unid="0aa032bc70034d868ee4a8b1642e9198"/>
            <w:bCs w:val="0" pt14:Unid="dc0e94f3c9f04856b4eb4ea47c25cbb6"/>
            <w:sz w:val="20" pt14:Unid="9a56aa685d7140448f333f2e269dd430"/>
            <w:szCs w:val="26" pt14:Unid="1ec8300f2c9f4837b92d9607baa1aca4"/>
            <w:rtl pt14:Unid="f9a77ae1aa2346c4a600bcfc657999da"/>
            <w:lang w:val="fr-FR" pt14:Unid="1db05a9c721f408a8f1b9733dd423c6a"/>
          </w:rPr>
          <w:t xml:space="preserve"> </w:t>
        </w:r>
      </w:ins>
      <w:ins w:author="Open-Xml-PowerTools" w:id="702" w:date="2017-06-09T06:41:25.0570604-07:00">
        <w:r>
          <w:rPr pt14:Unid="dcfb7f633bc64d818dc78152c1ea3c1a">
            <w:rFonts w:hint="cs" pt14:Unid="f8f11c3d7e464df8bbab648028882ae1"/>
            <w:b w:val="0" pt14:Unid="be61aecfcc9547e0b4a870c939ccdc40"/>
            <w:bCs w:val="0" pt14:Unid="6e424e92cea84229a215ae5bcb862a0f"/>
            <w:sz w:val="20" pt14:Unid="e61a0d318f68412a989c30524eb003cf"/>
            <w:szCs w:val="26" pt14:Unid="d774e7dcb69d4c1cad614a15e58fea06"/>
            <w:rtl pt14:Unid="47b1c3c0e6b4440a9fc9903f28b86486"/>
            <w:lang w:val="fr-FR" pt14:Unid="92502b7fad9447e8bbd109bdd980e52f"/>
          </w:rPr>
          <w:t>في ال</w:t>
        </w:r>
      </w:ins>
      <w:ins w:author="Open-Xml-PowerTools" w:id="703" w:date="2017-06-09T06:41:25.0570604-07:00">
        <w:r>
          <w:rPr pt14:Unid="c7fe084eb9e84c8d89a0bd7e49548bbe">
            <w:b w:val="0" pt14:Unid="d5cef1e26a444ddebdb87c7de51562b6"/>
            <w:bCs w:val="0" pt14:Unid="8d0fdc180993487088aafba17ea2e86d"/>
            <w:sz w:val="20" pt14:Unid="de4d35fec21945bf876df1ce11c3ac7e"/>
            <w:szCs w:val="26" pt14:Unid="7f99816049b942e78ffdffaacacab650"/>
            <w:rtl pt14:Unid="c9c5a2d0ceeb46228e40589c346c564c"/>
            <w:lang w:val="fr-FR" pt14:Unid="c413df938e02435cb52b3360657f6070"/>
          </w:rPr>
          <w:t xml:space="preserve">خدمة </w:t>
        </w:r>
      </w:ins>
      <w:ins w:author="Open-Xml-PowerTools" w:id="704" w:date="2017-06-09T06:41:25.0570604-07:00">
        <w:r>
          <w:rPr pt14:Unid="8d2fdab47fe5430a92b4731c7515cd2b">
            <w:b w:val="0" pt14:Unid="898b1ccd73fc46b59c945dd16f9e347d"/>
            <w:bCs w:val="0" pt14:Unid="0bf603a946f54836971bc88fa9089ba5"/>
            <w:sz w:val="20" pt14:Unid="69af8e96b2894d8e9500cd9c8be5c9e1"/>
            <w:szCs w:val="26" pt14:Unid="6ae0665f88bf4dcbb3641b765429bf63"/>
            <w:rtl pt14:Unid="75ca8850750044a081c4a3ca4ad14491"/>
          </w:rPr>
          <w:t xml:space="preserve">المذكورة في الوقت الذي يجري فيه تطويرها. وقد تدعو الحاجة إلى تعديل قيم الحدود في هذه الخانات رهناً بالنتيجة النهائية لهذا الاستعراض حسب ما تظهر في التقرير </w:t>
        </w:r>
      </w:ins>
      <w:ins w:author="Open-Xml-PowerTools" w:id="705" w:date="2017-06-09T06:41:25.0570604-07:00">
        <w:r>
          <w:rPr pt14:Unid="1cbfb1acf0ce4013adf5043986f14c57">
            <w:b w:val="0" pt14:Unid="9833d9c74713485a9787aaf655ea9c91"/>
            <w:bCs w:val="0" pt14:Unid="fad8dec351af4a70acd547c8b3f8ab53"/>
            <w:sz w:val="20" pt14:Unid="c8b0f8e3022d44feb0d99c7c9f1fd716"/>
            <w:szCs w:val="26" pt14:Unid="2899879e9ea046068f75c08206662a4a"/>
          </w:rPr>
          <w:t>ITU</w:t>
        </w:r>
      </w:ins>
      <w:ins w:author="Open-Xml-PowerTools" w:id="706" w:date="2017-06-09T06:41:25.0570604-07:00">
        <w:r>
          <w:rPr pt14:Unid="bcded4cc276243c8b0d5a81641c916df">
            <w:b w:val="0" pt14:Unid="23ba751952bf4271ad64f75239bddbe0"/>
            <w:bCs w:val="0" pt14:Unid="a5b9b72d8ef5469da477b2cd14f2d61c"/>
            <w:sz w:val="20" pt14:Unid="996fc25c371546d19199930ef523fd76"/>
            <w:szCs w:val="26" pt14:Unid="d58dd48b1467401a9b2908d9b07a8728"/>
          </w:rPr>
          <w:noBreakHyphen pt14:Status="Inserted"/>
        </w:r>
      </w:ins>
      <w:ins w:author="Open-Xml-PowerTools" w:id="707" w:date="2017-06-09T06:41:25.0570604-07:00">
        <w:r>
          <w:rPr pt14:Unid="6798d5b548104e369ea9af5487badaa9">
            <w:b w:val="0" pt14:Unid="51b82ead5af540eaa780a9eeb60d89b2"/>
            <w:bCs w:val="0" pt14:Unid="6a07ff466aec402093ae8b4307efc448"/>
            <w:sz w:val="20" pt14:Unid="ad59f2ce82b8442b9c04ce576f4c385b"/>
            <w:szCs w:val="26" pt14:Unid="4a82b33482824a82b2094adb3261b642"/>
          </w:rPr>
          <w:t>R M.[AM(R)S_1GHz_SHARING]</w:t>
        </w:r>
      </w:ins>
      <w:ins w:author="Open-Xml-PowerTools" w:id="708" w:date="2017-06-09T06:41:25.0570604-07:00">
        <w:r>
          <w:rPr pt14:Unid="80c55ba894574cb68cf694314576b6a0">
            <w:b w:val="0" pt14:Unid="e329f54eb9d24e60870f16464b24ee4e"/>
            <w:bCs w:val="0" pt14:Unid="9f5f51ae0b074a20adbc85a340c4462d"/>
            <w:sz w:val="20" pt14:Unid="4d8b8882900448dcbc737c827bc024b8"/>
            <w:szCs w:val="26" pt14:Unid="2368ea7639894028b27fd28b71df434f"/>
            <w:rtl pt14:Unid="0241344067db43e2ad737d72d9602c64"/>
            <w:lang w:val="fr-FR" pt14:Unid="d26e286758ed4c57ab6185caf424f5ad"/>
          </w:rPr>
          <w:t>.</w:t>
        </w:r>
      </w:ins>
    </w:p>
    <w:p pt14:Unid="637e1e8112474e9c940ddaf63f2a76c3">
      <w:pPr pt14:Unid="5619ea8d67dd45b588b1582a017e5c3d" pt14:Status="Inserted">
        <w:rPr pt14:Unid="b5fddccdcd244b9883b6804260089295">
          <w:ins w:author="Open-Xml-PowerTools" w:id="709" w:date="2017-06-09T06:41:25.0570604-07:00"/>
          <w:rtl pt14:Unid="5bd428614d344c9fbee45c3c603e8c2e"/>
          <w:lang w:bidi="ar-EG" pt14:Unid="2aaeed7dbfb14b8c832a50d401d6020e"/>
        </w:rPr>
      </w:pPr>
      <w:ins w:author="Open-Xml-PowerTools" w:id="710" w:date="2017-06-09T06:41:25.0570604-07:00">
        <w:r>
          <w:rPr pt14:Unid="cab268e750734110ad03b6219000a464">
            <w:rFonts w:hint="cs" pt14:Unid="65bddf4b888e47e08dc961321578063a"/>
            <w:rtl pt14:Unid="6f6d914ae3e04e7a887601375bf2b69e"/>
          </w:rPr>
          <w:br pt14:Status="Inserted"/>
        </w:r>
      </w:ins>
      <w:ins w:author="Open-Xml-PowerTools" w:id="711" w:date="2017-06-09T06:41:25.0570604-07:00">
        <w:r>
          <w:rPr pt14:Unid="a777e69a640c440eaf65acc1cc2dbc72">
            <w:rFonts w:hint="cs" pt14:Unid="67371d9e9b6f49dea63e5a3204b4bcfc"/>
            <w:rtl pt14:Unid="9d1a30fd0ab549b084833ef9ac2584fe"/>
          </w:rPr>
          <w:br pt14:Status="Inserted"/>
        </w:r>
      </w:ins>
    </w:p>
    <w:p pt14:Unid="8b45b88756bc4925a73dfb9cf4c1b81a">
      <w:pPr pt14:Unid="21f4f899981945a2ae99e78e1681ab9f">
        <w:pStyle w:val="Call" pt14:Unid="3ade59c65bd94d3abaa5f71cf2c0aeb6"/>
        <w:spacing w:before="80" pt14:Unid="7bcb67e4482d4a839f3a650575e2a24d"/>
        <w:rPr pt14:Unid="11c2ed4a4bb54ad1aec1c21ac27929a3">
          <w:rtl pt14:Unid="ac0c32b797704705bb21bd09eb55cbac"/>
          <w:lang w:bidi="ar-EG" pt14:Unid="067ad11b79224a4d82e37288315e1b45"/>
        </w:rPr>
      </w:pPr>
      <w:r>
        <w:rPr pt14:Unid="c6c1d37e07304587a689b2a521c3b2be">
          <w:rtl pt14:Unid="1758c69fb78647068edd676349ecc391"/>
          <w:lang w:bidi="ar-EG" pt14:Unid="5c6c1ff6e50a4b04a5981b2891fd4c49"/>
        </w:rPr>
        <w:t>يكلف الأمين العام</w:t>
      </w:r>
    </w:p>
    <w:p pt14:Unid="8ddeffde4cb547e6a1b42517c176f8f1">
      <w:pPr pt14:Unid="0db304919b3d446fa16bb6f1d057e139">
        <w:spacing w:before="80" pt14:Unid="6067462db23b43028ce0accebf387618"/>
        <w:rPr pt14:Unid="692bcdd721c74b6d8664e2d5f612192c">
          <w:rtl pt14:Unid="baa1d356c5324b1d8510deb3337501ea"/>
        </w:rPr>
      </w:pPr>
      <w:r>
        <w:rPr pt14:Unid="ed57181a8ca74b4ab38370f374fc51b3">
          <w:rtl pt14:Unid="892eeb4a82a14f149340eb210e72daf9"/>
        </w:rPr>
        <w:t xml:space="preserve">بإحاطة منظمة الطيران المدني الدولي </w:t>
      </w:r>
      <w:r>
        <w:t>(ICAO)</w:t>
      </w:r>
      <w:r>
        <w:rPr pt14:Unid="31e9e9bfe3674364a2c9b2a4284bc21e">
          <w:rtl pt14:Unid="46848f84fdf54bd6b62765b28b6a7952"/>
        </w:rPr>
        <w:t xml:space="preserve"> علماً بهذا القرار.</w:t>
      </w:r>
    </w:p>
    <w:p pt14:Unid="620121eb7cc7475786aca94e6c0b7314">
      <w:pPr pt14:Unid="079e8b80c83b4c87a63d154ccdb75085">
        <w:pStyle w:val="Reasons" pt14:Unid="ff165bbf3d0342c78210fafac274c770"/>
        <w:rPr pt14:Unid="0018094740564af7b47d6beacd8e0f90">
          <w:b w:val="0" pt14:Unid="2ecf8513014243c5a6beaac55e08a564"/>
          <w:bCs w:val="0" pt14:Unid="5e7eeb503cec4003a39901f7ecfa9fa7"/>
          <w:rtl pt14:Unid="cfa2483a6dd34c5699a333364dd19c08"/>
        </w:rPr>
      </w:pPr>
      <w:r>
        <w:rPr pt14:Unid="33bd0d0f23ad4d6b93a18d22488344d4">
          <w:rFonts w:hint="cs" pt14:Unid="39c259b247ea41f191aaffcdb46d6814"/>
          <w:rtl pt14:Unid="2edfce63068e484db9530f246a1217b4"/>
        </w:rPr>
        <w:t>الأسباب:</w:t>
      </w:r>
      <w:r>
        <w:rPr pt14:Unid="87a2dc5e68ea41bf8299d73d1dde2f48">
          <w:rFonts w:hint="cs" pt14:Unid="4691fdb940be468e9fed78f1be56add7"/>
          <w:rtl pt14:Unid="975ec1db5d4f4f10bb33ab81018b1c18"/>
        </w:rPr>
        <w:tab pt14:Unid="b8a4c1ec872342768124a791c3ec7857"/>
      </w:r>
      <w:r>
        <w:rPr pt14:Unid="6265de2c8db64bc18dea122f3ba81638">
          <w:b w:val="0" pt14:Unid="a4a8cf283ba64ce4ae0ed85cb79b583e"/>
          <w:bCs w:val="0" pt14:Unid="c42243dc04bc4235ae7aacbc7757f230"/>
          <w:rtl pt14:Unid="d5b490ce60fc46fbbf8edbc266912521"/>
        </w:rPr>
        <w:t xml:space="preserve">تشير دراسات قطاع الاتصالات الراديوية إلى </w:t>
      </w:r>
      <w:r>
        <w:rPr pt14:Unid="ef3651f5e77a4f308b32a596adf87d8e">
          <w:rFonts w:hint="cs" pt14:Unid="9c5787564dd44b91b86c0a8c46f1bfa9"/>
          <w:b w:val="0" pt14:Unid="d31b4c3d0665422fa8b0d7010df768b3"/>
          <w:bCs w:val="0" pt14:Unid="9075a237902c4707a6410c262971435a"/>
          <w:rtl pt14:Unid="507bb12349bd46f490d728da9b73a334"/>
        </w:rPr>
        <w:t>إمكانية</w:t>
      </w:r>
      <w:r>
        <w:rPr pt14:Unid="416786dadfd242af89a795e93bd612d0">
          <w:b w:val="0" pt14:Unid="32d6e64469bc4d6e806e0fb32130fef6"/>
          <w:bCs w:val="0" pt14:Unid="f4043a64a6ed4a47871d176bc45fe97f"/>
          <w:rtl pt14:Unid="d6624192cd7847eda6149dd019ffa6b4"/>
        </w:rPr>
        <w:t xml:space="preserve"> </w:t>
      </w:r>
      <w:r>
        <w:rPr pt14:Unid="d362da63badc40d0b0245e53460a195d">
          <w:rFonts w:hint="cs" pt14:Unid="cb7941c3485844808fe7a9d35099db3c"/>
          <w:b w:val="0" pt14:Unid="222c681972694c179324b7a25e649bd9"/>
          <w:bCs w:val="0" pt14:Unid="de2fd68df17d4408bedd29b0050bd553"/>
          <w:rtl pt14:Unid="e86aa148e6b64f25a8b319f9ef304db3"/>
        </w:rPr>
        <w:t>التشارك في</w:t>
      </w:r>
      <w:r>
        <w:rPr pt14:Unid="2ab69e2f8a434fc4bb90f0cf6df2c4e2">
          <w:b w:val="0" pt14:Unid="eca97932056e49f8b96dcaf6a93b789b"/>
          <w:bCs w:val="0" pt14:Unid="a825f1d195454f9da1048d7ccc75e614"/>
          <w:rtl pt14:Unid="14645daabe2848ac9477c2661716612f"/>
        </w:rPr>
        <w:t xml:space="preserve"> نطاق التردد</w:t>
      </w:r>
      <w:r>
        <w:rPr pt14:Unid="a88ef1eb03044b0fbc214320fe455962">
          <w:rFonts w:hint="cs" pt14:Unid="a236fc24e75f40dfbf935f4ccd9f4d12"/>
          <w:b w:val="0" pt14:Unid="d29056758e814114ae5be9cc27af3154"/>
          <w:bCs w:val="0" pt14:Unid="c94e0e2a1a02404f9f6c807023d6a906"/>
          <w:rtl pt14:Unid="5435d1ea743e4c8da2f194cf09a46fe9"/>
        </w:rPr>
        <w:t>ات</w:t>
      </w:r>
      <w:r>
        <w:rPr pt14:Unid="e05e378175ec42db9e229079125a400e">
          <w:b w:val="0" pt14:Unid="94af3fc9c8d148108c919c16d5cc052e"/>
          <w:bCs w:val="0" pt14:Unid="55351d59e27e4b4699efd4b6de142310"/>
          <w:rtl pt14:Unid="cb163c1ec65340729e67258af78f0083"/>
        </w:rPr>
        <w:t xml:space="preserve"> </w:t>
      </w:r>
      <w:r>
        <w:rPr pt14:Unid="171c28ab640a453ca301e18c96c71ce5">
          <w:b w:val="0" pt14:Unid="745c1d3f2da6494d8832cf23b20335d8"/>
          <w:bCs w:val="0" pt14:Unid="cdc196efaa3e44d19ed36f93919571e9"/>
        </w:rPr>
        <w:t>MHz 1 164</w:t>
      </w:r>
      <w:r>
        <w:rPr pt14:Unid="292c5be63220417c9c298ddf452b8813">
          <w:b w:val="0" pt14:Unid="c63e182de95f450fbeec478a4b3e37ab"/>
          <w:bCs w:val="0" pt14:Unid="c54ad760445345629efed351744fc69a"/>
        </w:rPr>
        <w:noBreakHyphen pt14:Unid="0eb67e6aaf2f4cdf95116681bfc9f787"/>
      </w:r>
      <w:r>
        <w:rPr pt14:Unid="4ee9a2d327ac40639ff002f98d13c52c">
          <w:b w:val="0" pt14:Unid="27d6371ec83846099bce1f0b5d3b7cf2"/>
          <w:bCs w:val="0" pt14:Unid="ce4a86f239e847adb4f04a0951e02c91"/>
        </w:rPr>
        <w:t>960</w:t>
      </w:r>
      <w:r>
        <w:rPr pt14:Unid="1ffc698948a54d5d86db6895cf7092f0">
          <w:b w:val="0" pt14:Unid="fd914de4d5214a528f4f646809e67892"/>
          <w:bCs w:val="0" pt14:Unid="9c3bf410d79d47cea77fd20f5b722683"/>
          <w:rtl pt14:Unid="54e2bb126be349fc9fecc81bd1d480d6"/>
        </w:rPr>
        <w:t xml:space="preserve"> بين الشبكات في </w:t>
      </w:r>
      <w:r>
        <w:rPr pt14:Unid="02ce5a95b56c42cdaaacae9eb5df3a51">
          <w:rFonts w:hint="cs" pt14:Unid="39475ef9a48a4f73b484ccead6764afc"/>
          <w:b w:val="0" pt14:Unid="ba4e5c3696d9455caee1cf42c81cb452"/>
          <w:bCs w:val="0" pt14:Unid="8b45346d48a643c0b4413150ea61311e"/>
          <w:rtl pt14:Unid="a59a9e491fb64ca28da9adf56163950a"/>
        </w:rPr>
        <w:t>الخدمة</w:t>
      </w:r>
      <w:r>
        <w:rPr pt14:Unid="a02d87bbd63b43ae9df59292ec7d5444">
          <w:b w:val="0" pt14:Unid="fe74417668a849e69f1e529f46673149"/>
          <w:bCs w:val="0" pt14:Unid="a8373d3be2a04d36873f8b562317bd8c"/>
          <w:rtl pt14:Unid="949abe74fcef4f179bb526b85773a046"/>
        </w:rPr>
        <w:t xml:space="preserve"> المتنقلة للطيران </w:t>
      </w:r>
      <w:r>
        <w:rPr pt14:Unid="205c8d7c76ee4b47aaadf45349cbd80b">
          <w:b w:val="0" pt14:Unid="1bc61902e29b4c04bc9731fe592c542e"/>
          <w:bCs w:val="0" pt14:Unid="75d0806b43ee496c9da31018c7f15855"/>
        </w:rPr>
        <w:t>(AM(R)S) (R)</w:t>
      </w:r>
      <w:r>
        <w:rPr pt14:Unid="27d9410a3f8c4668bff626e7ba16634f">
          <w:b w:val="0" pt14:Unid="503f915359a146de9f2b6895250dc334"/>
          <w:bCs w:val="0" pt14:Unid="41ff2ca957364c90a79d8bcade052c16"/>
          <w:rtl pt14:Unid="3a30f2840b22443295f8abbd08ec4f26"/>
        </w:rPr>
        <w:t xml:space="preserve"> والأنظمة الوطنية من غير أنظمة منظمة الطيران المدني الدولي </w:t>
      </w:r>
      <w:r>
        <w:rPr pt14:Unid="713cd162183940eca4db14d608d5820e">
          <w:b w:val="0" pt14:Unid="bf26d8f8d0ea47e690174757009e8831"/>
          <w:bCs w:val="0" pt14:Unid="8bf2d56b4afd427b9ad55d507c7521d0"/>
        </w:rPr>
        <w:t>(ICAO)</w:t>
      </w:r>
      <w:r>
        <w:rPr pt14:Unid="c635d2e7b4cb4b2196a1ba4ee0c9fcc7">
          <w:b w:val="0" pt14:Unid="cd8574a0ac7f40fd8c0eb19ca3991778"/>
          <w:bCs w:val="0" pt14:Unid="42f4a94c2ba14215b90067394ce6ad04"/>
          <w:rtl pt14:Unid="a5602546556b48b7a9a2b2da0bad70dd"/>
        </w:rPr>
        <w:t xml:space="preserve"> في خدمة </w:t>
      </w:r>
      <w:r>
        <w:rPr pt14:Unid="088a93993c1f40868096c40a5ef2ed4e">
          <w:rFonts w:hint="cs" pt14:Unid="278413a12408426f9f9cbf08e1ea1b1d"/>
          <w:b w:val="0" pt14:Unid="84adf7eca89745d69f2c0486cc4a1a34"/>
          <w:bCs w:val="0" pt14:Unid="0591671ff4cb4bd09561fad0af6d34df"/>
          <w:rtl pt14:Unid="6a540f377bcc44c1ad16774a5077eb82"/>
        </w:rPr>
        <w:t>ال</w:t>
      </w:r>
      <w:r>
        <w:rPr pt14:Unid="ed5c8a9a39bf46dd88f40abaee3a48fb">
          <w:b w:val="0" pt14:Unid="5614560b9fdb4d32a3533d18adfb1c92"/>
          <w:bCs w:val="0" pt14:Unid="15bbbd8880a04186ba7223162c205145"/>
          <w:rtl pt14:Unid="713ffa76bbc74771a7c68e987f5b89a4"/>
        </w:rPr>
        <w:t xml:space="preserve">ملاحة </w:t>
      </w:r>
      <w:r>
        <w:rPr pt14:Unid="d27c1723ac8940328ee1389a9cd98365">
          <w:rFonts w:hint="cs" pt14:Unid="5272b4b1d22d4ed99d59a61edc565d77"/>
          <w:b w:val="0" pt14:Unid="96cfbf2f42204d7b957b7a0dfeb2e5eb"/>
          <w:bCs w:val="0" pt14:Unid="037a1193db224df69711dbaa84ecb192"/>
          <w:rtl pt14:Unid="e52baeac601445ddb9e3a5f7f3702a97"/>
        </w:rPr>
        <w:t>ال</w:t>
      </w:r>
      <w:r>
        <w:rPr pt14:Unid="052afd7fce6f4c1582e05befcce0c86f">
          <w:b w:val="0" pt14:Unid="37e7719fc9e04234b82a122fbf77ddec"/>
          <w:bCs w:val="0" pt14:Unid="fbe5d4181bd74967b790195eb2f321e5"/>
          <w:rtl pt14:Unid="9c3f3ba42c904f97b7be4ac8dad763f7"/>
        </w:rPr>
        <w:t>راديوية للطيران</w:t>
      </w:r>
      <w:r>
        <w:rPr pt14:Unid="211aac58be0f4a82985aa321ca14583a">
          <w:rFonts w:hint="cs" pt14:Unid="e5159b4686e14abb81597938f5e133f6"/>
          <w:b w:val="0" pt14:Unid="edf6ead5ff20487db46818630a4d3c25"/>
          <w:bCs w:val="0" pt14:Unid="871fd47361c54c7d8f26559e2819e932"/>
          <w:rtl pt14:Unid="287c0c20e8b64ca6b4e11040ffdc75b3"/>
        </w:rPr>
        <w:t xml:space="preserve"> </w:t>
      </w:r>
      <w:r>
        <w:rPr pt14:Unid="2ebbe1462e7b46d5b16c6c253ddf3a78">
          <w:b w:val="0" pt14:Unid="c433c7f0659b423694e4bf26299afc67"/>
          <w:bCs w:val="0" pt14:Unid="3d15bf830ef84046b460d4b58ce36648"/>
        </w:rPr>
        <w:t>(ARNS)</w:t>
      </w:r>
      <w:r>
        <w:rPr pt14:Unid="151447560ccf4ddcb092ecece253121e">
          <w:rFonts w:hint="cs" pt14:Unid="bc439330b6524ff196ccc39020b23e92"/>
          <w:b w:val="0" pt14:Unid="ba7f4f0f914a4a5d93b7d8769b07bcfa"/>
          <w:bCs w:val="0" pt14:Unid="1bdcb29b75004a6e9a0adebd42b76e8d"/>
          <w:rtl pt14:Unid="139794f4980b4979b98184726cef1646"/>
        </w:rPr>
        <w:t>، وذلك</w:t>
      </w:r>
      <w:r>
        <w:rPr pt14:Unid="d08987c02b8544d7b60808f74b0449f8">
          <w:b w:val="0" pt14:Unid="a878c40b7f9241488a9719003401976d"/>
          <w:bCs w:val="0" pt14:Unid="f41ba81ff6ab43b2a0ddffa39eb69920"/>
          <w:rtl pt14:Unid="52e3da0345af4989948188bdf06c3550"/>
        </w:rPr>
        <w:t xml:space="preserve"> عند توفر </w:t>
      </w:r>
      <w:r>
        <w:rPr pt14:Unid="f65eac4923004332be548d4fe42aa449">
          <w:rFonts w:hint="cs" pt14:Unid="12c82d2db5a24d86aa1e36740198e67b"/>
          <w:b w:val="0" pt14:Unid="e7928f040d3840808b2f666a1a1c7052"/>
          <w:bCs w:val="0" pt14:Unid="f2fde2012f234af886999fbade9f06fe"/>
          <w:rtl pt14:Unid="36ab6d50a7ce4a9d930a84b12997f6f5"/>
        </w:rPr>
        <w:t>تخالف ترددي</w:t>
      </w:r>
      <w:r>
        <w:rPr pt14:Unid="0d1d87d7031842f89372ac4623b1403b">
          <w:b w:val="0" pt14:Unid="f862a2a64765456c9511c1d4d0807f47"/>
          <w:bCs w:val="0" pt14:Unid="6f7c6c3407944dde9a81f5c330ad571a"/>
          <w:rtl pt14:Unid="5d97fc9d60164bb1b5151965f49a728d"/>
        </w:rPr>
        <w:t xml:space="preserve"> و/أو مسافة فصل.</w:t>
      </w:r>
      <w:r>
        <w:rPr pt14:Unid="bc89775576474034945c7d668ffb4eae">
          <w:rFonts w:hint="cs" pt14:Unid="5ca06f009f914d7c9955c6fd2b000b87"/>
          <w:b w:val="0" pt14:Unid="74ddc2dbc2f446bc96a7d56cfc8db155"/>
          <w:bCs w:val="0" pt14:Unid="58f53b67ed774430b794dd689b3fbcc3"/>
          <w:rtl pt14:Unid="ccee9ef0d5aa481889e74f37972547a2"/>
        </w:rPr>
        <w:t xml:space="preserve"> وتحدد هذه الدراسات الوسائل التقنية لتسهيل مثل هذا التشارك بين تلك النظمة.</w:t>
      </w:r>
    </w:p>
    <w:p pt14:Unid="5d30739a543b41ec991e131c3ec2ac12">
      <w:pPr pt14:Unid="2b553ab72f224e6d895770bd4bb83f17">
        <w:rPr pt14:Unid="bf46f3892ef24fcaaedce7c4a1cacbbb">
          <w:rtl pt14:Unid="96f23e83131f4e39b255f85fdb069c6b"/>
        </w:rPr>
      </w:pPr>
      <w:r>
        <w:rPr pt14:Unid="c4db4e13ce134c4dbd6c9a09d84fe126">
          <w:rtl pt14:Unid="37cadc1249d54a5ba2a975f43993b803"/>
        </w:rPr>
        <w:t>القرار</w:t>
      </w:r>
      <w:r>
        <w:rPr pt14:Unid="0ae40ef0cfc14551b94c02db90774399">
          <w:rFonts w:hint="cs" pt14:Unid="7f87311bfae941dd863741f38c58c96b"/>
          <w:rtl pt14:Unid="497e7255c64a4453b4fcc4bbb4fd7576"/>
        </w:rPr>
        <w:t xml:space="preserve"> </w:t>
      </w:r>
      <w:r>
        <w:rPr pt14:Unid="3252c9ab677a4eecbc84c1ff04fa2a22">
          <w:b pt14:Unid="8d7d8ccd8e4d4b20856a05f95f4c95df"/>
          <w:bCs pt14:Unid="28e985c395454d63ac07127f8a91aef7"/>
        </w:rPr>
        <w:t>420 (WRC</w:t>
      </w:r>
      <w:r>
        <w:rPr pt14:Unid="80d3fb64b54949ea9afa60f3dcad49db">
          <w:b pt14:Unid="0c9028ff7856426ba268cc455dbad32b"/>
          <w:bCs pt14:Unid="80c9b6dd41614d6f933fa9ba909357f7"/>
        </w:rPr>
        <w:noBreakHyphen pt14:Unid="a6fa4b72df094cd8b5768ffd0f8420ea"/>
      </w:r>
      <w:r>
        <w:rPr pt14:Unid="034a46aef1504f28a8ae3fd270fbfe99">
          <w:b pt14:Unid="b4f58c2f0f0d49a8b4565f5bae1b2b18"/>
          <w:bCs pt14:Unid="7ce4924c9287415998bab05d7dea67cf"/>
        </w:rPr>
        <w:t>07)</w:t>
      </w:r>
      <w:r>
        <w:rPr pt14:Unid="e3bfe9676b174a62836f5505993eb7ae">
          <w:rFonts w:hint="cs" pt14:Unid="df3c55bee3a74cd7a6f7495f1754e2cd"/>
          <w:rtl pt14:Unid="e04fba87745641ba8c386b8158004efe"/>
        </w:rPr>
        <w:t xml:space="preserve">: </w:t>
      </w:r>
      <w:r>
        <w:rPr pt14:Unid="1e09ad1df0d44559aaaac1c3356dd64c">
          <w:rtl pt14:Unid="6a5ebad4c0e64207aa73fb42d45e030f"/>
        </w:rPr>
        <w:t>النظر في نطاقات التردد بين</w:t>
      </w:r>
      <w:r>
        <w:rPr pt14:Unid="47e8a07ccfc04c60b0ed218d73074898">
          <w:rFonts w:hint="cs" pt14:Unid="0c85a47442504309b074415c8685432f"/>
          <w:rtl pt14:Unid="22547e81a7f84e6abaf628f4ed689f71"/>
        </w:rPr>
        <w:t> </w:t>
      </w:r>
      <w:r>
        <w:t>5 000</w:t>
      </w:r>
      <w:r>
        <w:rPr pt14:Unid="dc36cee482324b7482b0bdd88e818419">
          <w:rtl pt14:Unid="be131b853e194f6c82ea4435fef775f8"/>
        </w:rPr>
        <w:t xml:space="preserve"> و</w:t>
      </w:r>
      <w:r>
        <w:t>MHz 5 030</w:t>
      </w:r>
      <w:r>
        <w:rPr pt14:Unid="e525fa228e1a467fbb5cbf696d96f98a">
          <w:rtl pt14:Unid="cfb8a5b50d0348bcb3876c896367f694"/>
        </w:rPr>
        <w:t xml:space="preserve"> من أجل التطبيقات </w:t>
      </w:r>
      <w:r>
        <w:rPr pt14:Unid="d9ebdfd2187c44849919a8f28f0e4c01">
          <w:rFonts w:hint="cs" pt14:Unid="c1a0a5a620f84ab5bd08524843b84532"/>
          <w:rtl pt14:Unid="a1b699ab2e2d4450916fcd162cf9a4fe"/>
        </w:rPr>
        <w:t>الأرضية</w:t>
      </w:r>
      <w:r>
        <w:rPr pt14:Unid="a13a9352955f41ce88c79789e39bdc72">
          <w:rtl pt14:Unid="c605fe5c815846bd89a3ac0dcc9d21ad"/>
        </w:rPr>
        <w:t xml:space="preserve"> في المطارات في</w:t>
      </w:r>
      <w:r>
        <w:t> </w:t>
      </w:r>
      <w:r>
        <w:rPr pt14:Unid="12ab495ce7224f658be1efa831bcd192">
          <w:rtl pt14:Unid="e74453ebc65f4a90836bec6ea14d2861"/>
        </w:rPr>
        <w:t>الخدمة المتنقلة للطيران</w:t>
      </w:r>
      <w:r>
        <w:rPr pt14:Unid="a8892f37cccf4273a325b39833a9b780">
          <w:rFonts w:hint="cs" pt14:Unid="fb2c2e1fbdc648e5876c8198c82ab177"/>
          <w:rtl pt14:Unid="5b27bfb6ae4e40299fd8e8fffc022d20"/>
        </w:rPr>
        <w:t> </w:t>
      </w:r>
      <w:r>
        <w:t>(R)</w:t>
      </w:r>
      <w:r>
        <w:rPr pt14:Unid="92c21138a5da41d48c555233726a1d44">
          <w:rFonts w:hint="cs" pt14:Unid="23d99c4d07c54d52869cc738cc59dfba"/>
          <w:rtl pt14:Unid="767b60ec847a4b948e87d9590b1ab045"/>
        </w:rPr>
        <w:t>.</w:t>
      </w:r>
    </w:p>
    <w:p pt14:Unid="b288b806c891471791879d08b883f36c">
      <w:pPr pt14:Unid="c850e41d489f4c8eb68dc291c6fab73b">
        <w:pStyle w:val="Headingb" pt14:Unid="51c73412b8684b11b588655c0378c420"/>
        <w:rPr pt14:Unid="ecd88e6c13964640b125744c32977873">
          <w:rtl pt14:Unid="58a03c5ea0cb47279b9f93dc0c24836e"/>
        </w:rPr>
      </w:pPr>
      <w:r>
        <w:rPr pt14:Unid="1443af7b895d4fcd87c17605c82eecd8">
          <w:rFonts w:hint="cs" pt14:Unid="efb9b1447cc244dd888a7c13cb498aaa"/>
          <w:rtl pt14:Unid="b14fd8406ba84fb6abed6d196110ca88"/>
        </w:rPr>
        <w:t>معلومات أساسية</w:t>
      </w:r>
    </w:p>
    <w:p pt14:Unid="8ad52bd990b24d928f5cf2237e7905b9">
      <w:pPr pt14:Unid="7ce2ad122e8c4c8da5fb7c0682310cdb">
        <w:rPr pt14:Unid="c6f0b538943d4786875b83d18f6129a9">
          <w:rtl pt14:Unid="7174856e905f417ea15644a164488a96"/>
        </w:rPr>
      </w:pPr>
      <w:r>
        <w:rPr pt14:Unid="a04851cba55440618c57c0293df5f357">
          <w:rFonts w:hint="cs" pt14:Unid="355e68a98d654b0f8e1f7655360ac5a7"/>
          <w:rtl pt14:Unid="dbabb99cf0e248688bdae94528e255d1"/>
        </w:rPr>
        <w:t>يفيد</w:t>
      </w:r>
      <w:r>
        <w:rPr pt14:Unid="8d42e934d8374aef99dd8be5ee325913">
          <w:rFonts w:hint="cs" pt14:Unid="c5b2cd0a2a854bdd90c74eae51ac9bf7"/>
          <w:rtl pt14:Unid="ca29a70af2aa4e218e5a954004b9b598"/>
          <w:lang w:bidi="ar" pt14:Unid="a472d5ccd9114a7ba005f2d66499d026"/>
        </w:rPr>
        <w:t xml:space="preserve"> تقرير الدورة الثانية للاجتماع التحضيري للمؤتمر أن </w:t>
      </w:r>
      <w:r>
        <w:rPr pt14:Unid="5374a1255c5543c096e5cb371f39a559">
          <w:rFonts w:hint="cs" pt14:Unid="1b2b7093f5744e16bd8baa2bff551837"/>
          <w:rtl pt14:Unid="1f007ea41c684bc48855afa7d929ee45"/>
        </w:rPr>
        <w:t>ا</w:t>
      </w:r>
      <w:r>
        <w:rPr pt14:Unid="ae2d2ca5512a4390a0efe0e27170f3a2">
          <w:rtl pt14:Unid="0f9950875226456689a777d1111120bc"/>
        </w:rPr>
        <w:t>لدراسات التي أجراها قطاع الاتصالات الراديوية استجابةً للبند</w:t>
      </w:r>
      <w:r>
        <w:rPr pt14:Unid="f629392942f449f884d1218e77929398">
          <w:rFonts w:hint="cs" pt14:Unid="64f8c0f643874adea34ac9a908bb4784"/>
          <w:rtl pt14:Unid="8030a3a8399e42b7aca807fef4eaa940"/>
        </w:rPr>
        <w:t> </w:t>
      </w:r>
      <w:r>
        <w:t>4.1</w:t>
      </w:r>
      <w:r>
        <w:rPr pt14:Unid="f620c5f06d4c43f3b85fdc3a29456cd1">
          <w:rtl pt14:Unid="bbe218b1e0d84b77ba1d6be73f09fada"/>
        </w:rPr>
        <w:t xml:space="preserve"> من جدول أعمال المؤتمر العالمي للاتصالات الراديوية لعام</w:t>
      </w:r>
      <w:r>
        <w:rPr pt14:Unid="787027306e28432ca098da3d2af434b1">
          <w:rFonts w:hint="cs" pt14:Unid="ef61be33abaf4ac298dcbaa9f0373454"/>
          <w:rtl pt14:Unid="e92219e830ad4c45a337b9301d3436e7"/>
        </w:rPr>
        <w:t> </w:t>
      </w:r>
      <w:r>
        <w:t>2012</w:t>
      </w:r>
      <w:r>
        <w:rPr pt14:Unid="609834b55831465ea78d3d492a6ddcc2">
          <w:rtl pt14:Unid="354706003e3d4448a37a7756ceeb4d59"/>
        </w:rPr>
        <w:t xml:space="preserve"> وفقاً للقرار </w:t>
      </w:r>
      <w:r>
        <w:t>420 (WRC</w:t>
      </w:r>
      <w:r>
        <w:noBreakHyphen pt14:Unid="9dd7bf5154dc49b49d39d7a8d13b652c"/>
      </w:r>
      <w:r>
        <w:t>07)</w:t>
      </w:r>
      <w:r>
        <w:rPr pt14:Unid="db453f72173b46b09f0f060e39a27778">
          <w:rFonts w:hint="cs" pt14:Unid="25c52cd00e7049ed8e71b6c7f197d774"/>
          <w:rtl pt14:Unid="921e579bc3eb42d78c45782f2e5b0559"/>
        </w:rPr>
        <w:t xml:space="preserve"> خلصت إلى عدم الحاجة إلى</w:t>
      </w:r>
      <w:r>
        <w:rPr pt14:Unid="9f26ff40287a4008b108e790a1b70a0b">
          <w:rtl pt14:Unid="64ef7fd7a64a46b190b63172c057ad63"/>
        </w:rPr>
        <w:t xml:space="preserve"> إدخال أي تعديلات على المادة</w:t>
      </w:r>
      <w:r>
        <w:rPr pt14:Unid="a5086d234beb4b1f862a3ae3bae9a203">
          <w:rFonts w:hint="cs" pt14:Unid="d9125c169ba141cb8a4c56a621d08e7d"/>
          <w:rtl pt14:Unid="11de0750e5a640cc81f7702dc81d25d3"/>
        </w:rPr>
        <w:t> </w:t>
      </w:r>
      <w:r>
        <w:t>5</w:t>
      </w:r>
      <w:r>
        <w:rPr pt14:Unid="8789951362db4e9383ef6af2da0fa5fb">
          <w:rtl pt14:Unid="ca91e49ca03d40c09ce0469c8270adf1"/>
        </w:rPr>
        <w:t xml:space="preserve"> من لوائح الراديو</w:t>
      </w:r>
      <w:r>
        <w:rPr pt14:Unid="0a7681d5e3054cadb0fd1198ab8aa31d">
          <w:rFonts w:hint="cs" pt14:Unid="f3ac8ec7f04143fca2b78c21160f6dc2"/>
          <w:rtl pt14:Unid="bfe8a7a544a54679844257bd2ab9f887"/>
        </w:rPr>
        <w:t>.</w:t>
      </w:r>
      <w:r>
        <w:rPr pt14:Unid="ca25ea9e61fc4f63aede126c2b5ddf61">
          <w:rtl pt14:Unid="bbf81e26646c474288001a853b3496e1"/>
        </w:rPr>
        <w:t xml:space="preserve"> كما يلغي القرار</w:t>
      </w:r>
      <w:r>
        <w:rPr pt14:Unid="d0137d0eccaf43adb85a7fe4ba087fcb">
          <w:rFonts w:hint="cs" pt14:Unid="6f1770e84e6a4463969c2ebebf3e413f"/>
          <w:rtl pt14:Unid="c9489f1123644e9395384a090d9b693f"/>
        </w:rPr>
        <w:t> </w:t>
      </w:r>
      <w:r>
        <w:t>420 (WRC</w:t>
      </w:r>
      <w:r>
        <w:noBreakHyphen pt14:Unid="df3d0a691cf644acb8659ff8cdc4317b"/>
      </w:r>
      <w:r>
        <w:t>07)</w:t>
      </w:r>
      <w:r>
        <w:rPr pt14:Unid="f0b3922d3e6c436e869909d31f09a6fd">
          <w:rtl pt14:Unid="27eb2cfa870b4f2e95f6ef91b1849dbf"/>
        </w:rPr>
        <w:t>.</w:t>
      </w:r>
    </w:p>
    <w:p pt14:Unid="4d1370be35b24aa789728f242b4a5b47">
      <w:pPr pt14:Unid="ccc2054212e044e6ba1f2b14a15cf585">
        <w:rPr pt14:Unid="c5dc542e24de408ab1f3be2cd9417cfc">
          <w:rtl pt14:Unid="25db3ea2f0ae41f7836da77af22c4ecd"/>
        </w:rPr>
      </w:pPr>
      <w:r>
        <w:rPr pt14:Unid="69a3f075c8004653b346df83ad97fda8">
          <w:rFonts w:hint="cs" pt14:Unid="a82b1a5207ec4a67aec031f48c23ab91"/>
          <w:rtl pt14:Unid="b07c2d1e39d04f789771e69b2ec3625c"/>
        </w:rPr>
        <w:t xml:space="preserve">وعلى هذا الأساس، يُستنتج أن </w:t>
      </w:r>
      <w:r>
        <w:rPr pt14:Unid="9d9d94ef5d03442585c5a58e1670d327">
          <w:rtl pt14:Unid="e47ef4b7cecb4a15ac0904d6f0a5589b"/>
        </w:rPr>
        <w:t>متطلبات الطيف</w:t>
      </w:r>
      <w:r>
        <w:rPr pt14:Unid="5bc4f98c3ca542e1b656fb7e76e1d20b">
          <w:rFonts w:hint="cs" pt14:Unid="c9f16c812a37460bad7b3af80840fdc4"/>
          <w:rtl pt14:Unid="1b9148f87d0f442f8cd1294b0697d1a8"/>
        </w:rPr>
        <w:t xml:space="preserve"> الإجمالية،</w:t>
      </w:r>
      <w:r>
        <w:rPr pt14:Unid="7b5d38c7033a4e7db3a6df95fe75a17f">
          <w:rtl pt14:Unid="9ad4ef11c28f4dcfa25faefd3b651449"/>
        </w:rPr>
        <w:t xml:space="preserve"> </w:t>
      </w:r>
      <w:r>
        <w:rPr pt14:Unid="c89a95b8e7df4cab8f0173ede59577b4">
          <w:rFonts w:hint="cs" pt14:Unid="9e2ac0b7b2614f478513f0e6ab0f9c87"/>
          <w:rtl pt14:Unid="f756452812814f3187cf5f67224800d9"/>
        </w:rPr>
        <w:t>و</w:t>
      </w:r>
      <w:r>
        <w:rPr pt14:Unid="bb973d56ad67457d9fe21eb3f248e7ed">
          <w:rtl pt14:Unid="915cc52336cb4beab06bcabf76ce9cb7"/>
        </w:rPr>
        <w:t>الاحتياجات من الطيف الحرج اللازم لسلامة أنظمة الخدمة المتنقلة للطيران</w:t>
      </w:r>
      <w:r>
        <w:rPr pt14:Unid="966698fe2efb4c21a8c4b6b0ff0776b7">
          <w:rFonts w:hint="cs" pt14:Unid="bdefbd7dfb4b4f5fb52117d8227212fa"/>
          <w:rtl pt14:Unid="da576c0ddb3e4fa3bfe1f35b10c18c6d"/>
        </w:rPr>
        <w:t> </w:t>
      </w:r>
      <w:r>
        <w:t>(R)</w:t>
      </w:r>
      <w:r>
        <w:rPr pt14:Unid="754cde97be804691b2953ddd6476831d">
          <w:rtl pt14:Unid="8b0e5dbade6d443bbb0541004c562222"/>
        </w:rPr>
        <w:t xml:space="preserve"> لن تتجاوز</w:t>
      </w:r>
      <w:r>
        <w:rPr pt14:Unid="3e4b6e96585d42499ed15ab9ca5f001a">
          <w:rFonts w:hint="cs" pt14:Unid="17df8e9918df46b1b1d1b0a1af50351a"/>
          <w:rtl pt14:Unid="df0071f3f96b458e8d122d5eb271f8f3"/>
        </w:rPr>
        <w:t> </w:t>
      </w:r>
      <w:r>
        <w:t>MHz 50</w:t>
      </w:r>
      <w:r>
        <w:rPr pt14:Unid="3c165ccc60de4966adc07d6ed3d057c7">
          <w:rFonts w:hint="cs" pt14:Unid="bb38a6d78e90497aaefe61d5d8942ba1"/>
          <w:rtl pt14:Unid="d33aa448d33b4072a0063fb8a643d4ae"/>
        </w:rPr>
        <w:t>.</w:t>
      </w:r>
    </w:p>
    <w:p pt14:Unid="0d6d31f7d1c74a1bb6285094c1032a44">
      <w:pPr pt14:Unid="068593f4312b43cf9eb8d6a0fa416409">
        <w:keepNext pt14:Unid="9a9e2f90d1774384b701d170693f9c01"/>
        <w:keepLines pt14:Unid="528f4f7306f14861892bf4ad50dffb64"/>
        <w:rPr pt14:Unid="d8e8b7f0175b4642b856ffcb303430b0">
          <w:rtl pt14:Unid="0b6cbd4723664f7dae041483b441055d"/>
        </w:rPr>
      </w:pPr>
      <w:r>
        <w:rPr pt14:Unid="3e55dede93ba4587b88e79294d00b96c">
          <w:rFonts w:hint="cs" pt14:Unid="d92abedf5f5b424d8e064ff66323f193"/>
          <w:rtl pt14:Unid="457a39cc7ed445aa9c30bb7a5de5b65b"/>
        </w:rPr>
        <w:t xml:space="preserve">ومن ثم، لا بد من تلبية </w:t>
      </w:r>
      <w:r>
        <w:rPr pt14:Unid="4e312fa1259e49dca40b78eb544f3dfe">
          <w:rtl pt14:Unid="6300a6a053604f6da23d10d036bc5826"/>
        </w:rPr>
        <w:t>احتياجات الطيف الإضافية المحددة بوسائل أخرى أي من خلال توزيعات خدمة الاتصالات الراديوية</w:t>
      </w:r>
      <w:r>
        <w:rPr pt14:Unid="89fa158d111e49539983005d8e06c839">
          <w:rFonts w:hint="cs" pt14:Unid="a86d2ab0d11941a5a20417a05913503a"/>
          <w:rtl pt14:Unid="66077acc0df84a229ce65f8af92ec05e"/>
        </w:rPr>
        <w:t xml:space="preserve"> المغايرة</w:t>
      </w:r>
      <w:r>
        <w:rPr pt14:Unid="0dcb5ab055474804a03da7ab184acd19">
          <w:rtl pt14:Unid="59f3f8b28e3f43f3b0da24436dac07f9"/>
        </w:rPr>
        <w:t xml:space="preserve"> </w:t>
      </w:r>
      <w:r>
        <w:rPr pt14:Unid="74e71257bdb744f8aa1f67bae719d332">
          <w:rFonts w:hint="cs" pt14:Unid="56d7edb5b1d84b56abdd9745c0b3721a"/>
          <w:rtl pt14:Unid="ef86c041058f4ac0b1980acf96b563cc"/>
        </w:rPr>
        <w:t>لمتطلبات</w:t>
      </w:r>
      <w:r>
        <w:rPr pt14:Unid="b8df3353ba4549b191580a54bf3001d7">
          <w:rtl pt14:Unid="483c641ddaf64ab595ef2a44e76c9a63"/>
        </w:rPr>
        <w:t xml:space="preserve"> الطيف للتطبيقات </w:t>
      </w:r>
      <w:r>
        <w:rPr pt14:Unid="826339ad5e674ad8a592ab112ee50bf8">
          <w:rFonts w:hint="cs" pt14:Unid="e3e21148242a4e289e3334cb56c2bb0a"/>
          <w:rtl pt14:Unid="6a381363bbd7494a8507a87ee345d66d"/>
        </w:rPr>
        <w:t>الأرضية</w:t>
      </w:r>
      <w:r>
        <w:rPr pt14:Unid="6ebbfba624bd46cab7969d4661147ab1">
          <w:rtl pt14:Unid="5379eca3734f4c42a5956ec555a2abf7"/>
        </w:rPr>
        <w:t xml:space="preserve"> في المطارات للخدمة المتنقلة للطيران</w:t>
      </w:r>
      <w:r>
        <w:rPr pt14:Unid="8f32677c163149ea9b7f2039600f0955">
          <w:rFonts w:hint="cs" pt14:Unid="7d81c4edc8e544e190dd5e5e70cc7585"/>
          <w:rtl pt14:Unid="ad754ca5d186416e9224b372d173a512"/>
        </w:rPr>
        <w:t> </w:t>
      </w:r>
      <w:r>
        <w:t>(R)</w:t>
      </w:r>
      <w:r>
        <w:rPr pt14:Unid="c919684526974a1a84ec11baf3845660">
          <w:rtl pt14:Unid="d189d339afa14255b9b2d54e528ee5f6"/>
        </w:rPr>
        <w:t xml:space="preserve"> في المدى</w:t>
      </w:r>
      <w:r>
        <w:rPr pt14:Unid="264a581c917647fca994fad73f09fa8f">
          <w:rFonts w:hint="cs" pt14:Unid="e9f96032e19f4d7cb5fea2b4038a5915"/>
          <w:rtl pt14:Unid="9be0e93406c8430fbd841b2a9f92e42e"/>
        </w:rPr>
        <w:t> </w:t>
      </w:r>
      <w:r>
        <w:t>GHz 5</w:t>
      </w:r>
      <w:r>
        <w:rPr pt14:Unid="38bcdfd7c080490d8c742930c17c9fdc">
          <w:rtl pt14:Unid="c207a729a3f0432da30dc1ca3145848d"/>
        </w:rPr>
        <w:t>،</w:t>
      </w:r>
      <w:r>
        <w:rPr pt14:Unid="ac1bf953abe449f28008104ada0ddaad">
          <w:rFonts w:hint="cs" pt14:Unid="a835bccd140e471b945d9c37a4d2dab3"/>
          <w:rtl pt14:Unid="3655cf3f85d54f1d92f06d628331dd99"/>
        </w:rPr>
        <w:t xml:space="preserve"> والتي </w:t>
      </w:r>
      <w:r>
        <w:rPr pt14:Unid="8db2d839f6604b03b903a3d6dabbae49">
          <w:rtl pt14:Unid="0f77c34cfc5e48cb92123420fdf55bb7"/>
        </w:rPr>
        <w:t>يمكن تلبيتها في</w:t>
      </w:r>
      <w:r>
        <w:rPr pt14:Unid="7f84a777527b4bc79ee8a92b7af5baa2">
          <w:rFonts w:hint="cs" pt14:Unid="af71cecdb62b4540874d3882f92cf3f8"/>
          <w:rtl pt14:Unid="b20e14bf664f4da19dc6039b11e301ac"/>
        </w:rPr>
        <w:t> </w:t>
      </w:r>
      <w:r>
        <w:rPr pt14:Unid="879f31162747465db948a4c2706ec412">
          <w:rtl pt14:Unid="e63ea3b66f7640fdabad2529cb0ecbfb"/>
        </w:rPr>
        <w:t xml:space="preserve">النطاق </w:t>
      </w:r>
      <w:r>
        <w:t>MHz 5 150</w:t>
      </w:r>
      <w:r>
        <w:noBreakHyphen pt14:Unid="199f5c4be3df44f98cf3f8ad688568a3"/>
      </w:r>
      <w:r>
        <w:t>5 091</w:t>
      </w:r>
      <w:r>
        <w:rPr pt14:Unid="8ffe4468c6104c50ad2ea6106c7f400b">
          <w:rFonts w:hint="cs" pt14:Unid="f3d33cf237f54b62a26f03ad5edab078"/>
          <w:rtl pt14:Unid="15ee4bf067354f60ae312015a78a143d"/>
        </w:rPr>
        <w:t>. لذلك، فإن</w:t>
      </w:r>
      <w:r>
        <w:rPr pt14:Unid="8203b781514e4e2c99c18d6126083fe6">
          <w:rtl pt14:Unid="b236e6f521e44d6594dd4471ccf2ed78"/>
        </w:rPr>
        <w:t xml:space="preserve"> تعديل المادة</w:t>
      </w:r>
      <w:r>
        <w:rPr pt14:Unid="fe62f3185e3b4865b91335ca8fc12544">
          <w:rFonts w:hint="cs" pt14:Unid="bfff2eee96254daab929448cd03a1a9d"/>
          <w:rtl pt14:Unid="5980451933e5459db757492a226352d8"/>
        </w:rPr>
        <w:t> </w:t>
      </w:r>
      <w:r>
        <w:t>5</w:t>
      </w:r>
      <w:r>
        <w:rPr pt14:Unid="b18e07acddc9432981094f2285b55c8c">
          <w:rtl pt14:Unid="a05bf839e7ed49d39b5cfe94f2738cc7"/>
        </w:rPr>
        <w:t xml:space="preserve"> من لوائح الراديو غير مطلوب</w:t>
      </w:r>
      <w:r>
        <w:rPr pt14:Unid="33dd741826ef43a8b09efe8733c0f2d7">
          <w:rFonts w:hint="cs" pt14:Unid="6643cbcbe21e4159817efcc8e42690b0"/>
          <w:rtl pt14:Unid="379d04bda00f4b25899eaf51f8d8bd05"/>
        </w:rPr>
        <w:t>،</w:t>
      </w:r>
      <w:r>
        <w:rPr pt14:Unid="fd173953fcb94ea5ade0b23d12c8c5f7">
          <w:rtl pt14:Unid="934ba6369e994d8c980f18d3875e7764"/>
        </w:rPr>
        <w:t xml:space="preserve"> </w:t>
      </w:r>
      <w:r>
        <w:rPr pt14:Unid="c8ca262bccd341149b4277eca4dd62aa">
          <w:rFonts w:hint="cs" pt14:Unid="2c424add8196492cb6dee35c290301a0"/>
          <w:rtl pt14:Unid="69035078f0674a16b60676e7119535f4"/>
        </w:rPr>
        <w:t xml:space="preserve">إذ </w:t>
      </w:r>
      <w:r>
        <w:rPr pt14:Unid="1f9c44a036554aba9f42eb86b2b32a1f">
          <w:rtl pt14:Unid="eb27f23179744ba68cf415c989bd8de9"/>
        </w:rPr>
        <w:t>يلغي القرار</w:t>
      </w:r>
      <w:r>
        <w:rPr pt14:Unid="4f3431beb15742fc8686be732ada8733">
          <w:rFonts w:hint="cs" pt14:Unid="c3f83904a6a74e948013357e696d2616"/>
          <w:rtl pt14:Unid="9fb9d1126a494b77a2e1b45710a81c25"/>
        </w:rPr>
        <w:t> </w:t>
      </w:r>
      <w:r>
        <w:t>420 (WRC</w:t>
      </w:r>
      <w:r>
        <w:noBreakHyphen pt14:Unid="a7e52ac0fe6e482ca0d15eb5d960b43e"/>
      </w:r>
      <w:r>
        <w:t>07)</w:t>
      </w:r>
      <w:r>
        <w:rPr pt14:Unid="974ba9a835044e948dc5032e59dfc8b5">
          <w:rtl pt14:Unid="f97165965b79455abb0357f602d76dc0"/>
        </w:rPr>
        <w:t>.</w:t>
      </w:r>
    </w:p>
    <w:p pt14:Unid="0228706078b94411be83ac44900de3d6">
      <w:pPr pt14:Unid="910fbcb29707480f9b856e8e8b1dec12">
        <w:pStyle w:val="Headingb" pt14:Unid="0d46845e68394b0d9fbd9b8d119a9c74"/>
        <w:keepLines pt14:Unid="d1cfed7a7c4a492d89ca8a105177de7e"/>
        <w:rPr pt14:Unid="9882d42b16e1462da8a9189298dd706c">
          <w:rtl pt14:Unid="a9dbc9631afd4decad19d16a7764b694"/>
        </w:rPr>
      </w:pPr>
      <w:r>
        <w:rPr pt14:Unid="d04211b87c5f469a9f4cc2531416646b">
          <w:rFonts w:hint="cs" pt14:Unid="72d3cef7cf584a77a1eb061bec3c0248"/>
          <w:rtl pt14:Unid="9d35eb4e89b24b9d948c8972ec363357"/>
        </w:rPr>
        <w:t>المقترح</w:t>
      </w:r>
    </w:p>
    <w:p pt14:Unid="4092cacba13b47329cfd03935abf24cd">
      <w:pPr pt14:Unid="7e87f4861e5c491f93e0c11af5b5643e">
        <w:pStyle w:val="Proposal" pt14:Unid="e404b19992ec4b379cf513a79e1f36be"/>
        <w:keepLines pt14:Unid="b573ba5028cd49b7be41a2f539150f27"/>
        <w:rPr pt14:Unid="bea8c2c19ae44614b2953a7be879ade4">
          <w:rtl pt14:Unid="64524fc4ca224af0969ca4f10b45f8c6"/>
        </w:rPr>
      </w:pPr>
      <w:r>
        <w:rPr pt14:Unid="4280707a42ca4488b830857a22f9c243">
          <w:u w:val="single" pt14:Unid="dd7c1b8fdf49449899f5b1ac3badf42a"/>
        </w:rPr>
        <w:t>NOC</w:t>
      </w:r>
      <w:r>
        <w:rPr pt14:Unid="0cc27349c4964a5497e395dcfa0ff284">
          <w:rFonts w:hint="cs" pt14:Unid="e6efe66011344ed79fbd40028f2d8996"/>
          <w:rtl pt14:Unid="867b1738d6054c5e8daa9b81c0d43200"/>
        </w:rPr>
        <w:tab pt14:Unid="1a8fa546d7ec4ac294bcb4e3ad23c8e6"/>
      </w:r>
      <w:r>
        <w:rPr pt14:Unid="0d7ba4c5883d47a89b475ffcfd0dda52">
          <w:rFonts w:ascii="Times New Roman" pt14:Unid="545f99004d2b450e90d31d47676cac88"/>
          <w:b w:val="0" pt14:Unid="f6cafb2d71e549bbb8a4ced3660dd0f8"/>
        </w:rPr>
        <w:t>MEX/18A3/2</w:t>
      </w:r>
    </w:p>
    <w:p pt14:Unid="d160f03ae2d2432bbf73e6a2134a8b48">
      <w:pPr pt14:Unid="88e1416fdf9b454a8c82f27c324eba85">
        <w:pStyle w:val="ArtNo" pt14:Unid="cc7689d647c24bbea2565f8db25cce1d"/>
        <w:keepNext pt14:Unid="f05540e52b8444ddacbf2e249e23ec9d"/>
        <w:keepLines pt14:Unid="27bfc58bd12f4a9cb02f507bd84e7666"/>
        <w:spacing w:before="0" pt14:Unid="9c9c70c9c25e4333817c7340166e26b9"/>
        <w:rPr pt14:Unid="c9993f64d29f4d8bbbf21709536d4192">
          <w:rtl pt14:Unid="2d593614311d413184eadf83cfa67dc0"/>
        </w:rPr>
      </w:pPr>
      <w:r>
        <w:rPr pt14:Unid="5f5783e28f4f419cb235c7d082258965">
          <w:rtl pt14:Unid="6735a5960254402ab2e52a94d9446d5b"/>
        </w:rPr>
        <w:t xml:space="preserve">المـادة </w:t>
      </w:r>
      <w:r>
        <w:t>5</w:t>
      </w:r>
    </w:p>
    <w:p pt14:Unid="c5721060b12c4082a17ae40aaedc5ee0">
      <w:pPr pt14:Unid="7194d4c667da4f6a8d996a32c01adac0">
        <w:pStyle w:val="Arttitle" pt14:Unid="e1ded2d4bb4b4b3d84bcbeeae9478935"/>
        <w:rPr pt14:Unid="81d27c020a47481981df61681d2f2af6">
          <w:b w:val="0" pt14:Unid="0e3a5789fc534f4f9af075db383073ef"/>
          <w:bCs w:val="0" pt14:Unid="9ce3a14cb9da40ab9fa27ec95ef29bf8"/>
          <w:rtl pt14:Unid="eedd97d20a944eb1b6e8d58851257e85"/>
        </w:rPr>
      </w:pPr>
      <w:r>
        <w:rPr pt14:Unid="77f118cea1294cd8a0294a566b31b4b9">
          <w:b w:val="0" pt14:Unid="3aed9d4ac5f84eac894dfc483b5b6047"/>
          <w:rtl pt14:Unid="d1e1ccff262f461992992a5cf243242b"/>
        </w:rPr>
        <w:t>توزيع نطاقات التردد</w:t>
      </w:r>
    </w:p>
    <w:p pt14:Unid="827c56d114c24eafba259309e6eef1f6">
      <w:pPr pt14:Unid="6e755ab7cdca494dadb82f3615431d2c">
        <w:pStyle w:val="Normalend" pt14:Unid="25a68a72c35e470595a2dbbb09af7c0f"/>
        <w:rPr pt14:Unid="15bd595a13f4436c9909e99a1bc563da">
          <w:szCs w:val="22" pt14:Unid="876f454ac3154e61bef933823cfe4dd0"/>
          <w:rtl pt14:Unid="ee4165f1129b4444bbfc5ededfd83563"/>
        </w:rPr>
      </w:pPr>
    </w:p>
    <w:p pt14:Unid="6e204a9b319649c480d93b30ff8715a3">
      <w:pPr pt14:Unid="15d3433a91e8452db90eeb87ad8764e5">
        <w:pStyle w:val="Dash" pt14:Unid="d6cb75bd63ac41a0938504cc1a15f165"/>
        <w:spacing w:before="0" pt14:Unid="454696b9498e471dbd7ce38870b7e168"/>
        <w:rPr pt14:Unid="df3e86e9a3f74e9fa3dd8d7391f72ab2">
          <w:rtl pt14:Unid="9363a5809cc0410e84c961860ba62890"/>
        </w:rPr>
      </w:pPr>
      <w:r>
        <w:rPr pt14:Unid="0cbef71113f7477e98017d206126cb04">
          <w:rtl pt14:Unid="f533e5ac1db44c78b6843cb3698925e0"/>
        </w:rPr>
        <w:t>__________</w:t>
      </w:r>
      <w:r>
        <w:rPr pt14:Unid="e39a226aac6e43c3906a2fa36b61eda0">
          <w:rFonts w:hint="cs" pt14:Unid="d4366fce84e243efa7a4486f257999fb"/>
          <w:rtl pt14:Unid="9624e48a3e0c4cf992aaa98584671ee3"/>
        </w:rPr>
        <w:t>_</w:t>
      </w:r>
    </w:p>
    <w:sectPr pt14:Unid="eaa2c3e677eb45fe9be88374fa242201">
      <w:pgSz w:w="11907" w:h="16834" w:code="9" pt14:Unid="8b0696136f2f4b1381ee3026f978b93b"/>
      <w:pgMar w:top="1418" w:right="1134" w:bottom="1134" w:left="1134" w:header="567" w:footer="567" w:gutter="0" pt14:Unid="51a3e73ce27a49e4b7ef6bb7c6e2f0d7"/>
      <w:cols w:space="720" pt14:Unid="08b9684425f04931b098ce1f7a7cf4dd"/>
      <w:titlePg pt14:Unid="8267c5a8c38e42b195400f1cf73486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endnote w:type="separator" w:id="-1" pt14:Unid="4d44b8ae22c3412e99243e3d00995d40">
    <w:p pt14:Unid="47df1789a9654a8cab2e85b734aa56fc">
      <w:r pt14:Unid="e38c2b17b8d048598b054e46abb9416c">
        <w:separator pt14:Unid="6b5b06a847f74175b683abc589d3a023"/>
      </w:r>
    </w:p>
    <w:p pt14:Unid="24581e29b0904a7ba93f7cc129693acb"/>
    <w:p pt14:Unid="d667c35ca1224e9c807aef4f9b5d08b2"/>
    <w:p pt14:Unid="126d95ad8f5b4f4492766ec726afa765"/>
  </w:endnote>
  <w:endnote w:type="continuationSeparator" w:id="0" pt14:Unid="85b55d5a68cd4dd7b172634d5ee9d4ab">
    <w:p pt14:Unid="92cd68e011cc47e886542ae2ccf866bc">
      <w:r pt14:Unid="1bc2c945c60a4f378ad7bf4d809b3eb2">
        <w:continuationSeparator pt14:Unid="e371ca5f9ad24896b14ad8cbdbf4f673"/>
      </w:r>
    </w:p>
    <w:p pt14:Unid="1f4eb9a3a1e34d4d997eeb22be046b81"/>
    <w:p pt14:Unid="8a7e067762fc4fbd86555c6814a21780"/>
    <w:p pt14:Unid="8e49fd24ca05479db03565c6e51aa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Verdana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imes New Roman italic">
    <w:panose1 w:val="00000000000000000000"/>
    <w:charset w:val="00"/>
    <w:family w:val="roman"/>
    <w:notTrueType/>
    <w:pitch w:val="default"/>
  </w:font>
  <w:font w:name="SimSun">
    <w:altName w:val="宋体"/>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footnote w:type="separator" w:id="-1" pt14:Unid="509137c2043143c1abffd7d89ff5391e">
    <w:p pt14:Unid="1d1a3df4ac2d480dad39f9ea6d720185">
      <w:r>
        <w:t>___________________</w:t>
      </w:r>
    </w:p>
  </w:footnote>
  <w:footnote w:type="continuationSeparator" w:id="0" pt14:Unid="7456b08c6eb94c708e3bda7520662f17">
    <w:p pt14:Unid="31ef2bd8a58649c1a63c285b0e33e0cc">
      <w:r pt14:Unid="a2ca9bb425b74329a702ff76f497257e">
        <w:continuationSeparator pt14:Unid="1a67c47a908a4c5d948043c4465464ce"/>
      </w:r>
    </w:p>
    <w:p pt14:Unid="ec2742fb8d4b4a7e855464567a492712"/>
    <w:p pt14:Unid="62226a9551e54618a9f9684a0fd63d85"/>
    <w:p pt14:Unid="41611f13aca347f8adf19a3268605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bidi w:val="0"/>
      <w:spacing w:after="360" w:line="240" w:lineRule="auto"/>
      <w:jc w:val="center"/>
      <w:rPr>
        <w:rStyle w:val="PageNumber"/>
      </w:rPr>
    </w:pPr>
    <w:r>
      <w:rPr>
        <w:rStyle w:val="PageNumber"/>
      </w:rPr>
      <w:t>5</w:t>
    </w:r>
    <w:r>
      <w:rPr>
        <w:rStyle w:val="PageNumber"/>
        <w:rtl/>
      </w:rPr>
      <w:br/>
    </w:r>
    <w:r>
      <w:rPr>
        <w:rStyle w:val="PageNumber"/>
      </w:rPr>
      <w:t>CMR12/18(Add.3)-A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98C6B8"/>
    <w:lvl w:ilvl="0">
      <w:start w:val="1"/>
      <w:numFmt w:val="decimal"/>
      <w:lvlText w:val="%1."/>
      <w:lvlJc w:val="left"/>
      <w:pPr>
        <w:tabs>
          <w:tab w:val="num" w:pos="1492"/>
        </w:tabs>
        <w:ind w:left="1492" w:hanging="360"/>
      </w:pPr>
    </w:lvl>
  </w:abstractNum>
  <w:abstractNum w:abstractNumId="1">
    <w:nsid w:val="FFFFFF7D"/>
    <w:multiLevelType w:val="singleLevel"/>
    <w:tmpl w:val="B9660102"/>
    <w:lvl w:ilvl="0">
      <w:start w:val="1"/>
      <w:numFmt w:val="decimal"/>
      <w:lvlText w:val="%1."/>
      <w:lvlJc w:val="left"/>
      <w:pPr>
        <w:tabs>
          <w:tab w:val="num" w:pos="1209"/>
        </w:tabs>
        <w:ind w:left="1209" w:hanging="360"/>
      </w:pPr>
    </w:lvl>
  </w:abstractNum>
  <w:abstractNum w:abstractNumId="2">
    <w:nsid w:val="FFFFFF7E"/>
    <w:multiLevelType w:val="singleLevel"/>
    <w:tmpl w:val="192AC0D6"/>
    <w:lvl w:ilvl="0">
      <w:start w:val="1"/>
      <w:numFmt w:val="decimal"/>
      <w:lvlText w:val="%1."/>
      <w:lvlJc w:val="left"/>
      <w:pPr>
        <w:tabs>
          <w:tab w:val="num" w:pos="926"/>
        </w:tabs>
        <w:ind w:left="926" w:hanging="360"/>
      </w:pPr>
    </w:lvl>
  </w:abstractNum>
  <w:abstractNum w:abstractNumId="3">
    <w:nsid w:val="FFFFFF7F"/>
    <w:multiLevelType w:val="singleLevel"/>
    <w:tmpl w:val="5E00A66C"/>
    <w:lvl w:ilvl="0">
      <w:start w:val="1"/>
      <w:numFmt w:val="decimal"/>
      <w:lvlText w:val="%1."/>
      <w:lvlJc w:val="left"/>
      <w:pPr>
        <w:tabs>
          <w:tab w:val="num" w:pos="643"/>
        </w:tabs>
        <w:ind w:left="643" w:hanging="360"/>
      </w:pPr>
    </w:lvl>
  </w:abstractNum>
  <w:abstractNum w:abstractNumId="4">
    <w:nsid w:val="FFFFFF80"/>
    <w:multiLevelType w:val="singleLevel"/>
    <w:tmpl w:val="16645360"/>
    <w:lvl w:ilvl="0">
      <w:start w:val="1"/>
      <w:numFmt w:val="bullet"/>
      <w:lvlText w:val=""/>
      <w:lvlJc w:val="left"/>
      <w:pPr>
        <w:tabs>
          <w:tab w:val="num" w:pos="1492"/>
        </w:tabs>
        <w:ind w:left="1492" w:hanging="360"/>
      </w:pPr>
      <w:rPr>
        <w:rFonts w:hint="default" w:ascii="Symbol" w:hAnsi="Symbol"/>
      </w:rPr>
    </w:lvl>
  </w:abstractNum>
  <w:abstractNum w:abstractNumId="5">
    <w:nsid w:val="FFFFFF81"/>
    <w:multiLevelType w:val="singleLevel"/>
    <w:tmpl w:val="311419E0"/>
    <w:lvl w:ilvl="0">
      <w:start w:val="1"/>
      <w:numFmt w:val="bullet"/>
      <w:lvlText w:val=""/>
      <w:lvlJc w:val="left"/>
      <w:pPr>
        <w:tabs>
          <w:tab w:val="num" w:pos="1209"/>
        </w:tabs>
        <w:ind w:left="1209" w:hanging="360"/>
      </w:pPr>
      <w:rPr>
        <w:rFonts w:hint="default" w:ascii="Symbol" w:hAnsi="Symbol"/>
      </w:rPr>
    </w:lvl>
  </w:abstractNum>
  <w:abstractNum w:abstractNumId="6">
    <w:nsid w:val="FFFFFF82"/>
    <w:multiLevelType w:val="singleLevel"/>
    <w:tmpl w:val="CB18D94C"/>
    <w:lvl w:ilvl="0">
      <w:start w:val="1"/>
      <w:numFmt w:val="bullet"/>
      <w:lvlText w:val=""/>
      <w:lvlJc w:val="left"/>
      <w:pPr>
        <w:tabs>
          <w:tab w:val="num" w:pos="926"/>
        </w:tabs>
        <w:ind w:left="926" w:hanging="360"/>
      </w:pPr>
      <w:rPr>
        <w:rFonts w:hint="default" w:ascii="Symbol" w:hAnsi="Symbol"/>
      </w:rPr>
    </w:lvl>
  </w:abstractNum>
  <w:abstractNum w:abstractNumId="7">
    <w:nsid w:val="FFFFFF83"/>
    <w:multiLevelType w:val="singleLevel"/>
    <w:tmpl w:val="479A524E"/>
    <w:lvl w:ilvl="0">
      <w:start w:val="1"/>
      <w:numFmt w:val="bullet"/>
      <w:lvlText w:val=""/>
      <w:lvlJc w:val="left"/>
      <w:pPr>
        <w:tabs>
          <w:tab w:val="num" w:pos="643"/>
        </w:tabs>
        <w:ind w:left="643" w:hanging="360"/>
      </w:pPr>
      <w:rPr>
        <w:rFonts w:hint="default" w:ascii="Symbol" w:hAnsi="Symbol"/>
      </w:rPr>
    </w:lvl>
  </w:abstractNum>
  <w:abstractNum w:abstractNumId="8">
    <w:nsid w:val="FFFFFF88"/>
    <w:multiLevelType w:val="singleLevel"/>
    <w:tmpl w:val="B17C4EFA"/>
    <w:lvl w:ilvl="0">
      <w:start w:val="1"/>
      <w:numFmt w:val="decimal"/>
      <w:lvlText w:val="%1."/>
      <w:lvlJc w:val="left"/>
      <w:pPr>
        <w:tabs>
          <w:tab w:val="num" w:pos="360"/>
        </w:tabs>
        <w:ind w:left="360" w:hanging="360"/>
      </w:pPr>
    </w:lvl>
  </w:abstractNum>
  <w:abstractNum w:abstractNumId="9">
    <w:nsid w:val="FFFFFF89"/>
    <w:multiLevelType w:val="singleLevel"/>
    <w:tmpl w:val="DDFCA4E4"/>
    <w:lvl w:ilvl="0">
      <w:start w:val="1"/>
      <w:numFmt w:val="bullet"/>
      <w:lvlText w:val=""/>
      <w:lvlJc w:val="left"/>
      <w:pPr>
        <w:tabs>
          <w:tab w:val="num" w:pos="360"/>
        </w:tabs>
        <w:ind w:left="360" w:hanging="360"/>
      </w:pPr>
      <w:rPr>
        <w:rFonts w:hint="default" w:ascii="Symbol" w:hAnsi="Symbol"/>
      </w:rPr>
    </w:lvl>
  </w:abstractNum>
  <w:abstractNum w:abstractNumId="10">
    <w:nsid w:val="145700EC"/>
    <w:multiLevelType w:val="hybridMultilevel"/>
    <w:tmpl w:val="CF6292AA"/>
    <w:lvl w:ilvl="0" w:tplc="EB640D20">
      <w:start w:val="8"/>
      <w:numFmt w:val="bullet"/>
      <w:lvlText w:val="-"/>
      <w:lvlJc w:val="left"/>
      <w:pPr>
        <w:tabs>
          <w:tab w:val="num" w:pos="795"/>
        </w:tabs>
        <w:ind w:left="795" w:hanging="510"/>
      </w:pPr>
      <w:rPr>
        <w:rFonts w:hint="default" w:ascii="Times New Roman" w:hAnsi="Times New Roman" w:eastAsia="Times New Roman" w:cs="Traditional Arabic"/>
      </w:rPr>
    </w:lvl>
    <w:lvl w:ilvl="1" w:tplc="04090003" w:tentative="1">
      <w:start w:val="1"/>
      <w:numFmt w:val="bullet"/>
      <w:lvlText w:val="o"/>
      <w:lvlJc w:val="left"/>
      <w:pPr>
        <w:tabs>
          <w:tab w:val="num" w:pos="1365"/>
        </w:tabs>
        <w:ind w:left="1365" w:hanging="360"/>
      </w:pPr>
      <w:rPr>
        <w:rFonts w:hint="default" w:ascii="Courier New" w:hAnsi="Courier New"/>
      </w:rPr>
    </w:lvl>
    <w:lvl w:ilvl="2" w:tplc="04090005" w:tentative="1">
      <w:start w:val="1"/>
      <w:numFmt w:val="bullet"/>
      <w:lvlText w:val=""/>
      <w:lvlJc w:val="left"/>
      <w:pPr>
        <w:tabs>
          <w:tab w:val="num" w:pos="2085"/>
        </w:tabs>
        <w:ind w:left="2085" w:hanging="360"/>
      </w:pPr>
      <w:rPr>
        <w:rFonts w:hint="default" w:ascii="Wingdings" w:hAnsi="Wingdings"/>
      </w:rPr>
    </w:lvl>
    <w:lvl w:ilvl="3" w:tplc="04090001" w:tentative="1">
      <w:start w:val="1"/>
      <w:numFmt w:val="bullet"/>
      <w:lvlText w:val=""/>
      <w:lvlJc w:val="left"/>
      <w:pPr>
        <w:tabs>
          <w:tab w:val="num" w:pos="2805"/>
        </w:tabs>
        <w:ind w:left="2805" w:hanging="360"/>
      </w:pPr>
      <w:rPr>
        <w:rFonts w:hint="default" w:ascii="Symbol" w:hAnsi="Symbol"/>
      </w:rPr>
    </w:lvl>
    <w:lvl w:ilvl="4" w:tplc="04090003" w:tentative="1">
      <w:start w:val="1"/>
      <w:numFmt w:val="bullet"/>
      <w:lvlText w:val="o"/>
      <w:lvlJc w:val="left"/>
      <w:pPr>
        <w:tabs>
          <w:tab w:val="num" w:pos="3525"/>
        </w:tabs>
        <w:ind w:left="3525" w:hanging="360"/>
      </w:pPr>
      <w:rPr>
        <w:rFonts w:hint="default" w:ascii="Courier New" w:hAnsi="Courier New"/>
      </w:rPr>
    </w:lvl>
    <w:lvl w:ilvl="5" w:tplc="04090005" w:tentative="1">
      <w:start w:val="1"/>
      <w:numFmt w:val="bullet"/>
      <w:lvlText w:val=""/>
      <w:lvlJc w:val="left"/>
      <w:pPr>
        <w:tabs>
          <w:tab w:val="num" w:pos="4245"/>
        </w:tabs>
        <w:ind w:left="4245" w:hanging="360"/>
      </w:pPr>
      <w:rPr>
        <w:rFonts w:hint="default" w:ascii="Wingdings" w:hAnsi="Wingdings"/>
      </w:rPr>
    </w:lvl>
    <w:lvl w:ilvl="6" w:tplc="04090001" w:tentative="1">
      <w:start w:val="1"/>
      <w:numFmt w:val="bullet"/>
      <w:lvlText w:val=""/>
      <w:lvlJc w:val="left"/>
      <w:pPr>
        <w:tabs>
          <w:tab w:val="num" w:pos="4965"/>
        </w:tabs>
        <w:ind w:left="4965" w:hanging="360"/>
      </w:pPr>
      <w:rPr>
        <w:rFonts w:hint="default" w:ascii="Symbol" w:hAnsi="Symbol"/>
      </w:rPr>
    </w:lvl>
    <w:lvl w:ilvl="7" w:tplc="04090003" w:tentative="1">
      <w:start w:val="1"/>
      <w:numFmt w:val="bullet"/>
      <w:lvlText w:val="o"/>
      <w:lvlJc w:val="left"/>
      <w:pPr>
        <w:tabs>
          <w:tab w:val="num" w:pos="5685"/>
        </w:tabs>
        <w:ind w:left="5685" w:hanging="360"/>
      </w:pPr>
      <w:rPr>
        <w:rFonts w:hint="default" w:ascii="Courier New" w:hAnsi="Courier New"/>
      </w:rPr>
    </w:lvl>
    <w:lvl w:ilvl="8" w:tplc="04090005" w:tentative="1">
      <w:start w:val="1"/>
      <w:numFmt w:val="bullet"/>
      <w:lvlText w:val=""/>
      <w:lvlJc w:val="left"/>
      <w:pPr>
        <w:tabs>
          <w:tab w:val="num" w:pos="6405"/>
        </w:tabs>
        <w:ind w:left="6405" w:hanging="360"/>
      </w:pPr>
      <w:rPr>
        <w:rFonts w:hint="default" w:ascii="Wingdings" w:hAnsi="Wingdings"/>
      </w:rPr>
    </w:lvl>
  </w:abstractNum>
  <w:abstractNum w:abstractNumId="11">
    <w:nsid w:val="55015644"/>
    <w:multiLevelType w:val="hybridMultilevel"/>
    <w:tmpl w:val="1694B2EA"/>
    <w:lvl w:ilvl="0" w:tplc="DF147D02">
      <w:start w:val="1974"/>
      <w:numFmt w:val="bullet"/>
      <w:lvlText w:val="-"/>
      <w:lvlJc w:val="left"/>
      <w:pPr>
        <w:tabs>
          <w:tab w:val="num" w:pos="2295"/>
        </w:tabs>
        <w:ind w:left="2295" w:hanging="1935"/>
      </w:pPr>
      <w:rPr>
        <w:rFonts w:hint="default" w:ascii="Times New Roman" w:hAnsi="Times New Roman" w:eastAsia="Times New Roman" w:cs="Traditional Arabic"/>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561D655B"/>
    <w:multiLevelType w:val="hybridMultilevel"/>
    <w:tmpl w:val="429CACD2"/>
    <w:lvl w:ilvl="0" w:tplc="E6889220">
      <w:start w:val="2"/>
      <w:numFmt w:val="arabicAlpha"/>
      <w:lvlText w:val="%1)"/>
      <w:lvlJc w:val="left"/>
      <w:pPr>
        <w:tabs>
          <w:tab w:val="num" w:pos="1644"/>
        </w:tabs>
        <w:ind w:left="1644" w:hanging="510"/>
      </w:pPr>
      <w:rPr>
        <w:rFonts w:hint="cs"/>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num w:numId="1">
    <w:abstractNumId w:val="9"/>
  </w:num>
  <w:num w:numId="2">
    <w:abstractNumId w:val="11"/>
  </w:num>
  <w:num w:numId="3">
    <w:abstractNumId w:val="10"/>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lang="ar-SA" w:vendorID="4" w:dllVersion="512" w:checkStyle="0" w:appName="MSWord"/>
  <w:activeWritingStyle w:lang="ar-EG" w:vendorID="4" w:dllVersion="512" w:checkStyle="1" w:appName="MSWord"/>
  <w:activeWritingStyle w:lang="ar-SY" w:vendorID="4" w:dllVersion="512" w:checkStyle="1" w:appName="MSWord"/>
  <w:stylePaneFormatFilter w:val="B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1"/>
  <w:stylePaneSortMethod w:val="000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compat>
    <w:spaceForUL/>
    <w:balanceSingleByteDoubleByteWidth/>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58"/>
    <w:rsid w:val="00011021"/>
    <w:rsid w:val="000114EC"/>
    <w:rsid w:val="00011F8C"/>
    <w:rsid w:val="00032196"/>
    <w:rsid w:val="00040C94"/>
    <w:rsid w:val="000425FC"/>
    <w:rsid w:val="00044D43"/>
    <w:rsid w:val="00051907"/>
    <w:rsid w:val="0006013D"/>
    <w:rsid w:val="00075A3F"/>
    <w:rsid w:val="000A1B16"/>
    <w:rsid w:val="000E2AFC"/>
    <w:rsid w:val="000E6D30"/>
    <w:rsid w:val="000F05F5"/>
    <w:rsid w:val="000F518F"/>
    <w:rsid w:val="0010081C"/>
    <w:rsid w:val="001013E3"/>
    <w:rsid w:val="001464F2"/>
    <w:rsid w:val="001660A4"/>
    <w:rsid w:val="00167364"/>
    <w:rsid w:val="0018390C"/>
    <w:rsid w:val="001903B2"/>
    <w:rsid w:val="001E190C"/>
    <w:rsid w:val="001E54F6"/>
    <w:rsid w:val="001E5A8C"/>
    <w:rsid w:val="00201A0A"/>
    <w:rsid w:val="002075D4"/>
    <w:rsid w:val="00211B2A"/>
    <w:rsid w:val="002333A0"/>
    <w:rsid w:val="002543CF"/>
    <w:rsid w:val="0026062E"/>
    <w:rsid w:val="00261EF7"/>
    <w:rsid w:val="0027069F"/>
    <w:rsid w:val="00281F5F"/>
    <w:rsid w:val="002843E4"/>
    <w:rsid w:val="002919E1"/>
    <w:rsid w:val="00295917"/>
    <w:rsid w:val="00296071"/>
    <w:rsid w:val="002A23B2"/>
    <w:rsid w:val="002A4572"/>
    <w:rsid w:val="002A7E2E"/>
    <w:rsid w:val="002B16D8"/>
    <w:rsid w:val="002C0136"/>
    <w:rsid w:val="002D5F64"/>
    <w:rsid w:val="002D6FBF"/>
    <w:rsid w:val="002E48BF"/>
    <w:rsid w:val="002E61C2"/>
    <w:rsid w:val="003569E1"/>
    <w:rsid w:val="003815E2"/>
    <w:rsid w:val="00381FAD"/>
    <w:rsid w:val="003923B1"/>
    <w:rsid w:val="003965FE"/>
    <w:rsid w:val="003B27AD"/>
    <w:rsid w:val="003B4F23"/>
    <w:rsid w:val="003C12F6"/>
    <w:rsid w:val="003C3A13"/>
    <w:rsid w:val="003D6A7C"/>
    <w:rsid w:val="003E02EF"/>
    <w:rsid w:val="003E1D90"/>
    <w:rsid w:val="00400CD4"/>
    <w:rsid w:val="004147B9"/>
    <w:rsid w:val="00422C04"/>
    <w:rsid w:val="00426144"/>
    <w:rsid w:val="004704EC"/>
    <w:rsid w:val="00470CBD"/>
    <w:rsid w:val="00483758"/>
    <w:rsid w:val="004909DD"/>
    <w:rsid w:val="004A05E6"/>
    <w:rsid w:val="004A4572"/>
    <w:rsid w:val="004A6C66"/>
    <w:rsid w:val="004C11BC"/>
    <w:rsid w:val="004D4AE6"/>
    <w:rsid w:val="004F3769"/>
    <w:rsid w:val="00505FCA"/>
    <w:rsid w:val="005169F4"/>
    <w:rsid w:val="005210D1"/>
    <w:rsid w:val="00523146"/>
    <w:rsid w:val="00523275"/>
    <w:rsid w:val="005350B0"/>
    <w:rsid w:val="00541BBD"/>
    <w:rsid w:val="00546A99"/>
    <w:rsid w:val="00553411"/>
    <w:rsid w:val="0056512C"/>
    <w:rsid w:val="00576D0A"/>
    <w:rsid w:val="00584333"/>
    <w:rsid w:val="005953EC"/>
    <w:rsid w:val="005B00A1"/>
    <w:rsid w:val="005C29C8"/>
    <w:rsid w:val="005C39FF"/>
    <w:rsid w:val="005C5D25"/>
    <w:rsid w:val="005D72A4"/>
    <w:rsid w:val="005F65DE"/>
    <w:rsid w:val="0065562F"/>
    <w:rsid w:val="00667A3A"/>
    <w:rsid w:val="00680A66"/>
    <w:rsid w:val="00681391"/>
    <w:rsid w:val="006A12AC"/>
    <w:rsid w:val="006A2162"/>
    <w:rsid w:val="006B4B90"/>
    <w:rsid w:val="006D2674"/>
    <w:rsid w:val="006E38D0"/>
    <w:rsid w:val="006E465B"/>
    <w:rsid w:val="006F70BF"/>
    <w:rsid w:val="00704590"/>
    <w:rsid w:val="00716B1D"/>
    <w:rsid w:val="007248EC"/>
    <w:rsid w:val="00731150"/>
    <w:rsid w:val="00736DCC"/>
    <w:rsid w:val="00741855"/>
    <w:rsid w:val="00742B73"/>
    <w:rsid w:val="00743611"/>
    <w:rsid w:val="00751251"/>
    <w:rsid w:val="00771F7E"/>
    <w:rsid w:val="00773E9C"/>
    <w:rsid w:val="00776F6B"/>
    <w:rsid w:val="00777694"/>
    <w:rsid w:val="00786A7E"/>
    <w:rsid w:val="007A0802"/>
    <w:rsid w:val="007B1FCA"/>
    <w:rsid w:val="007C2C12"/>
    <w:rsid w:val="007C3CFA"/>
    <w:rsid w:val="007E0E8B"/>
    <w:rsid w:val="007F08CA"/>
    <w:rsid w:val="007F7FC3"/>
    <w:rsid w:val="00810482"/>
    <w:rsid w:val="00817568"/>
    <w:rsid w:val="008261C2"/>
    <w:rsid w:val="0085569D"/>
    <w:rsid w:val="00855B59"/>
    <w:rsid w:val="0088384B"/>
    <w:rsid w:val="00893E53"/>
    <w:rsid w:val="008A1137"/>
    <w:rsid w:val="008A1788"/>
    <w:rsid w:val="008A4185"/>
    <w:rsid w:val="008A6552"/>
    <w:rsid w:val="008B4E93"/>
    <w:rsid w:val="008D7AF0"/>
    <w:rsid w:val="008F4626"/>
    <w:rsid w:val="009004DF"/>
    <w:rsid w:val="00904AA5"/>
    <w:rsid w:val="00951718"/>
    <w:rsid w:val="00960962"/>
    <w:rsid w:val="00972CE0"/>
    <w:rsid w:val="009A3D30"/>
    <w:rsid w:val="009D6348"/>
    <w:rsid w:val="009E207B"/>
    <w:rsid w:val="009E2A7C"/>
    <w:rsid w:val="009E613F"/>
    <w:rsid w:val="009F042B"/>
    <w:rsid w:val="00A03FD6"/>
    <w:rsid w:val="00A116A8"/>
    <w:rsid w:val="00A22AE9"/>
    <w:rsid w:val="00A26D0E"/>
    <w:rsid w:val="00A278E9"/>
    <w:rsid w:val="00A3451F"/>
    <w:rsid w:val="00A36268"/>
    <w:rsid w:val="00A40B2C"/>
    <w:rsid w:val="00A66D2B"/>
    <w:rsid w:val="00A852A8"/>
    <w:rsid w:val="00A9645C"/>
    <w:rsid w:val="00A978FC"/>
    <w:rsid w:val="00AA1516"/>
    <w:rsid w:val="00AC1275"/>
    <w:rsid w:val="00AD690F"/>
    <w:rsid w:val="00AD69DD"/>
    <w:rsid w:val="00AF41D1"/>
    <w:rsid w:val="00B01623"/>
    <w:rsid w:val="00B033DF"/>
    <w:rsid w:val="00B07CEE"/>
    <w:rsid w:val="00B12661"/>
    <w:rsid w:val="00B15B8F"/>
    <w:rsid w:val="00B357E9"/>
    <w:rsid w:val="00B4164D"/>
    <w:rsid w:val="00B606BA"/>
    <w:rsid w:val="00B66817"/>
    <w:rsid w:val="00B71E3B"/>
    <w:rsid w:val="00B721D5"/>
    <w:rsid w:val="00B81CB5"/>
    <w:rsid w:val="00B8351F"/>
    <w:rsid w:val="00B86C44"/>
    <w:rsid w:val="00BA7D44"/>
    <w:rsid w:val="00BD6EF3"/>
    <w:rsid w:val="00BE69C3"/>
    <w:rsid w:val="00C1165E"/>
    <w:rsid w:val="00C3693C"/>
    <w:rsid w:val="00C53631"/>
    <w:rsid w:val="00C53F6F"/>
    <w:rsid w:val="00C66EE7"/>
    <w:rsid w:val="00C71759"/>
    <w:rsid w:val="00C8199C"/>
    <w:rsid w:val="00C84112"/>
    <w:rsid w:val="00C841EB"/>
    <w:rsid w:val="00C8665F"/>
    <w:rsid w:val="00C917B5"/>
    <w:rsid w:val="00C94DFA"/>
    <w:rsid w:val="00CA298C"/>
    <w:rsid w:val="00CB2BF9"/>
    <w:rsid w:val="00CB4300"/>
    <w:rsid w:val="00CC030E"/>
    <w:rsid w:val="00CC68C4"/>
    <w:rsid w:val="00CC79A4"/>
    <w:rsid w:val="00CD0FDE"/>
    <w:rsid w:val="00CD6F01"/>
    <w:rsid w:val="00CE0E68"/>
    <w:rsid w:val="00CE5BA4"/>
    <w:rsid w:val="00D25120"/>
    <w:rsid w:val="00D3268B"/>
    <w:rsid w:val="00D419CB"/>
    <w:rsid w:val="00D44E3F"/>
    <w:rsid w:val="00D525F5"/>
    <w:rsid w:val="00D535D0"/>
    <w:rsid w:val="00D81703"/>
    <w:rsid w:val="00D82929"/>
    <w:rsid w:val="00DA1AE0"/>
    <w:rsid w:val="00DC29DD"/>
    <w:rsid w:val="00DC7C0E"/>
    <w:rsid w:val="00DF2A6A"/>
    <w:rsid w:val="00DF3B72"/>
    <w:rsid w:val="00E2489D"/>
    <w:rsid w:val="00E26520"/>
    <w:rsid w:val="00E343A3"/>
    <w:rsid w:val="00E51BFA"/>
    <w:rsid w:val="00E621A3"/>
    <w:rsid w:val="00E833BC"/>
    <w:rsid w:val="00E8580E"/>
    <w:rsid w:val="00EA1B76"/>
    <w:rsid w:val="00EA77D7"/>
    <w:rsid w:val="00EC09B9"/>
    <w:rsid w:val="00ED048C"/>
    <w:rsid w:val="00EF38AF"/>
    <w:rsid w:val="00F055F8"/>
    <w:rsid w:val="00F10CB4"/>
    <w:rsid w:val="00F11B3D"/>
    <w:rsid w:val="00F14763"/>
    <w:rsid w:val="00F16212"/>
    <w:rsid w:val="00F25B80"/>
    <w:rsid w:val="00F2685F"/>
    <w:rsid w:val="00F350C8"/>
    <w:rsid w:val="00F8654D"/>
    <w:rsid w:val="00F900C9"/>
    <w:rsid w:val="00F92C96"/>
    <w:rsid w:val="00FA0D4E"/>
    <w:rsid w:val="00FB0753"/>
    <w:rsid w:val="00FC2CD0"/>
    <w:rsid w:val="00FC60B9"/>
    <w:rsid w:val="00FD0594"/>
    <w:rsid w:val="00FF4FF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05609">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709DA-EA69-4D8E-834C-E3254ECD00CE}">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
  <ap:TotalTime>75</ap:TotalTime>
  <ap:Pages>6</ap:Pages>
  <ap:Words>1643</ap:Words>
  <ap:Characters>11575</ap:Characters>
  <ap:Application>Microsoft Office Word</ap:Application>
  <ap:DocSecurity>0</ap:DocSecurity>
  <ap:Lines>96</ap:Lines>
  <ap:Paragraphs>26</ap:Paragraphs>
  <ap:ScaleCrop>false</ap:ScaleCrop>
  <ap:HeadingPairs>
    <vt:vector baseType="variant" size="2">
      <vt:variant>
        <vt:lpstr>Title</vt:lpstr>
      </vt:variant>
      <vt:variant>
        <vt:i4>1</vt:i4>
      </vt:variant>
    </vt:vector>
  </ap:HeadingPairs>
  <ap:TitlesOfParts>
    <vt:vector baseType="lpstr" size="1">
      <vt:lpstr>CMR12</vt:lpstr>
    </vt:vector>
  </ap:TitlesOfParts>
  <ap:Manager>General Secretariat - Pool</ap:Manager>
  <ap:Company>International Telecommunication Union (ITU)</ap:Company>
  <ap:LinksUpToDate>false</ap:LinksUpToDate>
  <ap:CharactersWithSpaces>13192</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CMR12</dc:title>
  <dc:creator>Awad, Samy</dc:creator>
  <cp:keywords>WRC-12</cp:keywords>
  <cp:lastModifiedBy>Jacqueline Jones Ferrer</cp:lastModifiedBy>
  <cp:revision>23</cp:revision>
  <cp:lastPrinted>2011-10-26T13:16:00Z</cp:lastPrinted>
  <dcterms:created xsi:type="dcterms:W3CDTF">2011-10-24T13:50:00Z</dcterms:created>
  <dcterms:modified xsi:type="dcterms:W3CDTF">2011-10-26T13:55:00Z</dcterms:modified>
  <cp:category>Conference document</cp:category>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Docnum">
    <vt:lpwstr>Document4</vt:lpwstr>
  </op:property>
  <op:property fmtid="{D5CDD505-2E9C-101B-9397-08002B2CF9AE}" pid="3" name="Docdate">
    <vt:lpwstr/>
  </op:property>
  <op:property fmtid="{D5CDD505-2E9C-101B-9397-08002B2CF9AE}" pid="4" name="Docorlang">
    <vt:lpwstr/>
  </op:property>
  <op:property fmtid="{D5CDD505-2E9C-101B-9397-08002B2CF9AE}" pid="5" name="Docbluepink">
    <vt:lpwstr/>
  </op:property>
  <op:property fmtid="{D5CDD505-2E9C-101B-9397-08002B2CF9AE}" pid="6" name="Docdest">
    <vt:lpwstr/>
  </op:property>
  <op:property fmtid="{D5CDD505-2E9C-101B-9397-08002B2CF9AE}" pid="7" name="Docauthor">
    <vt:lpwstr/>
  </op:property>
</op:Properties>
</file>