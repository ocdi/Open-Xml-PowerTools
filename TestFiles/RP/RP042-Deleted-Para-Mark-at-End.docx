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62" w:rsidRPr="004510D7" w:rsidRDefault="007D0A62" w:rsidP="00D1698F">
      <w:bookmarkStart w:id="0" w:name="_GoBack"/>
      <w:bookmarkEnd w:id="0"/>
      <w:del w:id="1" w:author="Christe-Baldan, Susana" w:date="2015-03-31T19:58:00Z">
        <w:r w:rsidDel="00AB67D4">
          <w:delText>4</w:delText>
        </w:r>
      </w:del>
      <w:ins w:id="2" w:author="Christe-Baldan, Susana" w:date="2015-03-31T19:58:00Z">
        <w:r>
          <w:t>6</w:t>
        </w:r>
      </w:ins>
      <w:r w:rsidRPr="004510D7">
        <w:tab/>
        <w:t xml:space="preserve">a que </w:t>
      </w:r>
      <w:del w:id="3" w:author="Alvarez, Ignacio" w:date="2015-03-30T07:18:00Z">
        <w:r w:rsidRPr="004510D7" w:rsidDel="00285177">
          <w:delText xml:space="preserve">colaboren </w:delText>
        </w:r>
      </w:del>
      <w:ins w:id="4" w:author="Alvarez, Ignacio" w:date="2015-03-30T07:18:00Z">
        <w:r w:rsidRPr="004510D7">
          <w:t xml:space="preserve">cooperen activamente </w:t>
        </w:r>
      </w:ins>
      <w:r w:rsidRPr="004510D7">
        <w:t xml:space="preserve">con </w:t>
      </w:r>
      <w:del w:id="5" w:author="Saez Grau, Ricardo" w:date="2014-08-08T12:11:00Z">
        <w:r w:rsidRPr="004510D7" w:rsidDel="00A15BDC">
          <w:delText>los países</w:delText>
        </w:r>
      </w:del>
      <w:ins w:id="6" w:author="Saez Grau, Ricardo" w:date="2014-08-08T12:11:00Z">
        <w:r w:rsidRPr="004510D7">
          <w:t>las administraciones</w:t>
        </w:r>
      </w:ins>
      <w:r w:rsidRPr="004510D7">
        <w:t xml:space="preserve"> participantes </w:t>
      </w:r>
      <w:del w:id="7" w:author="Saez Grau, Ricardo" w:date="2014-08-08T12:11:00Z">
        <w:r w:rsidRPr="004510D7" w:rsidDel="00A15BDC">
          <w:delText>del sistema</w:delText>
        </w:r>
      </w:del>
      <w:ins w:id="8" w:author="Saez Grau, Ricardo" w:date="2014-08-08T12:12:00Z">
        <w:r w:rsidRPr="004510D7">
          <w:t>en el programa de comprobación técnica</w:t>
        </w:r>
      </w:ins>
      <w:r w:rsidRPr="004510D7">
        <w:t xml:space="preserve"> y con la </w:t>
      </w:r>
      <w:del w:id="9" w:author="Saez Grau, Ricardo" w:date="2014-08-08T12:12:00Z">
        <w:r w:rsidRPr="004510D7" w:rsidDel="00A15BDC">
          <w:delText>UIT</w:delText>
        </w:r>
      </w:del>
      <w:ins w:id="10" w:author="Saez Grau, Ricardo" w:date="2014-08-08T12:12:00Z">
        <w:r w:rsidRPr="004510D7">
          <w:t>Oficina</w:t>
        </w:r>
      </w:ins>
      <w:r w:rsidRPr="004510D7">
        <w:t xml:space="preserve"> para resolver los casos notificados de interferencia al sistema Cospas-Sarsat</w:t>
      </w:r>
      <w:del w:id="11" w:author="Saez Grau, Ricardo" w:date="2014-08-08T12:04:00Z">
        <w:r w:rsidRPr="004510D7" w:rsidDel="0058337E">
          <w:delText>;</w:delText>
        </w:r>
      </w:del>
      <w:ins w:id="12" w:author="Hernandez, Felipe" w:date="2014-12-04T10:16:00Z">
        <w:r w:rsidRPr="004510D7">
          <w:t>,</w:t>
        </w:r>
      </w:ins>
    </w:p>
    <w:p w:rsidR="005B66EB" w:rsidRPr="00D14182" w:rsidDel="007D0A62" w:rsidRDefault="007D0A62" w:rsidP="00D1698F">
      <w:pPr>
        <w:rPr>
          <w:del w:id="13" w:author="Hernandez, Felipe" w:date="2015-09-22T16:57:00Z"/>
        </w:rPr>
      </w:pPr>
      <w:del w:id="14" w:author="Hernandez, Felipe" w:date="2015-09-22T16:57:00Z">
        <w:r w:rsidRPr="00D14182" w:rsidDel="007D0A62">
          <w:delText>5</w:delText>
        </w:r>
        <w:r w:rsidRPr="00D14182" w:rsidDel="007D0A62">
          <w:tab/>
          <w:delText>a que participen activamente en los estudios mediante la presentación de contribuciones al UIT-R.</w:delText>
        </w:r>
      </w:del>
    </w:p>
    <w:sectPr w:rsidR="005B66EB" w:rsidRPr="00D14182" w:rsidDel="007D0A62"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284" w:rsidRDefault="001F6284">
      <w:r>
        <w:separator/>
      </w:r>
    </w:p>
  </w:endnote>
  <w:endnote w:type="continuationSeparator" w:id="0">
    <w:p w:rsidR="001F6284" w:rsidRDefault="001F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284" w:rsidRDefault="001F6284">
      <w:r>
        <w:rPr>
          <w:b/>
        </w:rPr>
        <w:t>_______________</w:t>
      </w:r>
    </w:p>
  </w:footnote>
  <w:footnote w:type="continuationSeparator" w:id="0">
    <w:p w:rsidR="001F6284" w:rsidRDefault="001F6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1B"/>
    <w:rsid w:val="00001814"/>
    <w:rsid w:val="0002785D"/>
    <w:rsid w:val="00087AE8"/>
    <w:rsid w:val="00096965"/>
    <w:rsid w:val="000A5B9A"/>
    <w:rsid w:val="000E5BF9"/>
    <w:rsid w:val="000F0E6D"/>
    <w:rsid w:val="00105F3B"/>
    <w:rsid w:val="00121170"/>
    <w:rsid w:val="00123CC5"/>
    <w:rsid w:val="0015142D"/>
    <w:rsid w:val="001616DC"/>
    <w:rsid w:val="00163962"/>
    <w:rsid w:val="00191A97"/>
    <w:rsid w:val="001A083F"/>
    <w:rsid w:val="001C41FA"/>
    <w:rsid w:val="001E2B52"/>
    <w:rsid w:val="001E3F27"/>
    <w:rsid w:val="001F6284"/>
    <w:rsid w:val="00236D2A"/>
    <w:rsid w:val="00255F12"/>
    <w:rsid w:val="00262C09"/>
    <w:rsid w:val="002A791F"/>
    <w:rsid w:val="002C1B26"/>
    <w:rsid w:val="002C5D6C"/>
    <w:rsid w:val="002E701F"/>
    <w:rsid w:val="003248A9"/>
    <w:rsid w:val="00324FFA"/>
    <w:rsid w:val="0032680B"/>
    <w:rsid w:val="00363A65"/>
    <w:rsid w:val="003646B1"/>
    <w:rsid w:val="003B1E8C"/>
    <w:rsid w:val="003C2508"/>
    <w:rsid w:val="003D0AA3"/>
    <w:rsid w:val="00440B3A"/>
    <w:rsid w:val="0045384C"/>
    <w:rsid w:val="00454553"/>
    <w:rsid w:val="004B124A"/>
    <w:rsid w:val="005133B5"/>
    <w:rsid w:val="00532097"/>
    <w:rsid w:val="0058350F"/>
    <w:rsid w:val="00583C7E"/>
    <w:rsid w:val="005D46FB"/>
    <w:rsid w:val="005F2605"/>
    <w:rsid w:val="005F3B0E"/>
    <w:rsid w:val="005F559C"/>
    <w:rsid w:val="00631B66"/>
    <w:rsid w:val="00662BA0"/>
    <w:rsid w:val="00692AAE"/>
    <w:rsid w:val="006D6E67"/>
    <w:rsid w:val="006E1A13"/>
    <w:rsid w:val="00701C20"/>
    <w:rsid w:val="00702B2E"/>
    <w:rsid w:val="00702F3D"/>
    <w:rsid w:val="0070518E"/>
    <w:rsid w:val="007354E9"/>
    <w:rsid w:val="00765578"/>
    <w:rsid w:val="0077084A"/>
    <w:rsid w:val="007952C7"/>
    <w:rsid w:val="007C0B95"/>
    <w:rsid w:val="007C2317"/>
    <w:rsid w:val="007D0A62"/>
    <w:rsid w:val="007D330A"/>
    <w:rsid w:val="00866AE6"/>
    <w:rsid w:val="008750A8"/>
    <w:rsid w:val="008E5AF2"/>
    <w:rsid w:val="0090121B"/>
    <w:rsid w:val="009144C9"/>
    <w:rsid w:val="0094091F"/>
    <w:rsid w:val="00973754"/>
    <w:rsid w:val="009C0BED"/>
    <w:rsid w:val="009E11EC"/>
    <w:rsid w:val="00A118DB"/>
    <w:rsid w:val="00A4450C"/>
    <w:rsid w:val="00AA5E6C"/>
    <w:rsid w:val="00AE5677"/>
    <w:rsid w:val="00AE658F"/>
    <w:rsid w:val="00AF2F78"/>
    <w:rsid w:val="00B239FA"/>
    <w:rsid w:val="00B52D55"/>
    <w:rsid w:val="00B8288C"/>
    <w:rsid w:val="00BA103A"/>
    <w:rsid w:val="00BE2E80"/>
    <w:rsid w:val="00BE5EDD"/>
    <w:rsid w:val="00BE6A1F"/>
    <w:rsid w:val="00C00D8D"/>
    <w:rsid w:val="00C126C4"/>
    <w:rsid w:val="00C63EB5"/>
    <w:rsid w:val="00CC01E0"/>
    <w:rsid w:val="00CD5FEE"/>
    <w:rsid w:val="00CE60D2"/>
    <w:rsid w:val="00CE7431"/>
    <w:rsid w:val="00CF5F47"/>
    <w:rsid w:val="00D0288A"/>
    <w:rsid w:val="00D1698F"/>
    <w:rsid w:val="00D30D79"/>
    <w:rsid w:val="00D72A5D"/>
    <w:rsid w:val="00DC629B"/>
    <w:rsid w:val="00E05BFF"/>
    <w:rsid w:val="00E262F1"/>
    <w:rsid w:val="00E3176A"/>
    <w:rsid w:val="00E41F2B"/>
    <w:rsid w:val="00E47650"/>
    <w:rsid w:val="00E54754"/>
    <w:rsid w:val="00E56BD3"/>
    <w:rsid w:val="00E71D14"/>
    <w:rsid w:val="00F66597"/>
    <w:rsid w:val="00F675D0"/>
    <w:rsid w:val="00F8150C"/>
    <w:rsid w:val="00FA7BC5"/>
    <w:rsid w:val="00FD26EA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DFCF94-034D-4BCB-BA39-83E2ECD8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E3F27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link w:val="CallChar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pPr>
      <w:keepNext/>
      <w:spacing w:before="160"/>
    </w:pPr>
    <w:rPr>
      <w:rFonts w:ascii="Times" w:hAnsi="Times"/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Recref"/>
    <w:next w:val="Normalaftertitle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basedOn w:val="DefaultParagraphFont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character" w:customStyle="1" w:styleId="Recdef">
    <w:name w:val="Rec_def"/>
    <w:basedOn w:val="DefaultParagraphFont"/>
    <w:rPr>
      <w:b/>
    </w:rPr>
  </w:style>
  <w:style w:type="character" w:customStyle="1" w:styleId="Resdef">
    <w:name w:val="Res_def"/>
    <w:basedOn w:val="DefaultParagraphFont"/>
    <w:rPr>
      <w:rFonts w:ascii="Times New Roman" w:hAnsi="Times New Roman"/>
      <w:b/>
    </w:rPr>
  </w:style>
  <w:style w:type="character" w:styleId="PageNumber">
    <w:name w:val="page number"/>
    <w:basedOn w:val="DefaultParagraphFont"/>
  </w:style>
  <w:style w:type="paragraph" w:customStyle="1" w:styleId="Reasons">
    <w:name w:val="Reasons"/>
    <w:basedOn w:val="Normal"/>
    <w:qFormat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Border">
    <w:name w:val="Border"/>
    <w:basedOn w:val="Normal"/>
    <w:rsid w:val="002E701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5F3B0E"/>
    <w:pPr>
      <w:keepNext/>
      <w:spacing w:before="240"/>
    </w:pPr>
    <w:rPr>
      <w:rFonts w:hAnsi="Times New Roman Bold"/>
      <w:b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973754"/>
    <w:rPr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973754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6D6E67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9144C9"/>
  </w:style>
  <w:style w:type="paragraph" w:customStyle="1" w:styleId="Committee">
    <w:name w:val="Committee"/>
    <w:basedOn w:val="Normal"/>
    <w:qFormat/>
    <w:rsid w:val="00440B3A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  <w:lang w:val="en-GB"/>
    </w:rPr>
  </w:style>
  <w:style w:type="character" w:customStyle="1" w:styleId="href">
    <w:name w:val="href"/>
    <w:basedOn w:val="DefaultParagraphFont"/>
    <w:rsid w:val="00B9039E"/>
  </w:style>
  <w:style w:type="character" w:customStyle="1" w:styleId="Artref10pt">
    <w:name w:val="Art_ref + 10 pt"/>
    <w:basedOn w:val="Artref"/>
    <w:rsid w:val="0071678E"/>
    <w:rPr>
      <w:color w:val="000000"/>
      <w:sz w:val="20"/>
    </w:rPr>
  </w:style>
  <w:style w:type="character" w:customStyle="1" w:styleId="CallChar">
    <w:name w:val="Call Char"/>
    <w:basedOn w:val="DefaultParagraphFont"/>
    <w:link w:val="Call"/>
    <w:locked/>
    <w:rsid w:val="007D0A62"/>
    <w:rPr>
      <w:rFonts w:ascii="Times New Roman" w:hAnsi="Times New Roman"/>
      <w:i/>
      <w:sz w:val="24"/>
      <w:lang w:val="es-ES_tradnl" w:eastAsia="en-US"/>
    </w:rPr>
  </w:style>
  <w:style w:type="paragraph" w:styleId="BalloonText">
    <w:name w:val="Balloon Text"/>
    <w:basedOn w:val="Normal"/>
    <w:link w:val="BalloonTextChar"/>
    <w:semiHidden/>
    <w:unhideWhenUsed/>
    <w:rsid w:val="00FA7BC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7BC5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2</cp:revision>
  <dcterms:created xsi:type="dcterms:W3CDTF">2017-03-30T02:16:00Z</dcterms:created>
  <dcterms:modified xsi:type="dcterms:W3CDTF">2017-03-30T02:17:00Z</dcterms:modified>
</cp:coreProperties>
</file>