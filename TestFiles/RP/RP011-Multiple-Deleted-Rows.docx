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Del="00C81582" w:rsidTr="000414D9">
        <w:trPr>
          <w:del w:id="0" w:author="Eric White" w:date="2017-03-24T22:43:00Z"/>
        </w:trPr>
        <w:tc>
          <w:tcPr>
            <w:tcW w:w="3005" w:type="dxa"/>
          </w:tcPr>
          <w:p w:rsidR="000414D9" w:rsidDel="00C81582" w:rsidRDefault="000414D9">
            <w:pPr>
              <w:rPr>
                <w:del w:id="1" w:author="Eric White" w:date="2017-03-24T22:43:00Z"/>
              </w:rPr>
            </w:pPr>
            <w:bookmarkStart w:id="2" w:name="_GoBack"/>
            <w:bookmarkEnd w:id="2"/>
            <w:del w:id="3" w:author="Eric White" w:date="2017-03-24T22:43:00Z">
              <w:r w:rsidDel="00C81582">
                <w:delText>4</w:delText>
              </w:r>
            </w:del>
          </w:p>
        </w:tc>
        <w:tc>
          <w:tcPr>
            <w:tcW w:w="3005" w:type="dxa"/>
          </w:tcPr>
          <w:p w:rsidR="000414D9" w:rsidDel="00C81582" w:rsidRDefault="000414D9">
            <w:pPr>
              <w:rPr>
                <w:del w:id="4" w:author="Eric White" w:date="2017-03-24T22:43:00Z"/>
              </w:rPr>
            </w:pPr>
            <w:del w:id="5" w:author="Eric White" w:date="2017-03-24T22:43:00Z">
              <w:r w:rsidDel="00C81582">
                <w:delText>5</w:delText>
              </w:r>
            </w:del>
          </w:p>
        </w:tc>
        <w:tc>
          <w:tcPr>
            <w:tcW w:w="3006" w:type="dxa"/>
          </w:tcPr>
          <w:p w:rsidR="000414D9" w:rsidDel="00C81582" w:rsidRDefault="000414D9">
            <w:pPr>
              <w:rPr>
                <w:del w:id="6" w:author="Eric White" w:date="2017-03-24T22:43:00Z"/>
              </w:rPr>
            </w:pPr>
            <w:del w:id="7" w:author="Eric White" w:date="2017-03-24T22:43:00Z">
              <w:r w:rsidDel="00C81582">
                <w:delText>6</w:delText>
              </w:r>
            </w:del>
          </w:p>
        </w:tc>
      </w:tr>
      <w:tr w:rsidR="000414D9" w:rsidDel="00C81582" w:rsidTr="000414D9">
        <w:trPr>
          <w:del w:id="8" w:author="Eric White" w:date="2017-03-24T22:43:00Z"/>
        </w:trPr>
        <w:tc>
          <w:tcPr>
            <w:tcW w:w="3005" w:type="dxa"/>
          </w:tcPr>
          <w:p w:rsidR="000414D9" w:rsidDel="00C81582" w:rsidRDefault="000414D9">
            <w:pPr>
              <w:rPr>
                <w:del w:id="9" w:author="Eric White" w:date="2017-03-24T22:43:00Z"/>
              </w:rPr>
            </w:pPr>
            <w:del w:id="10" w:author="Eric White" w:date="2017-03-24T22:43:00Z">
              <w:r w:rsidDel="00C81582">
                <w:delText>7</w:delText>
              </w:r>
            </w:del>
          </w:p>
        </w:tc>
        <w:tc>
          <w:tcPr>
            <w:tcW w:w="3005" w:type="dxa"/>
          </w:tcPr>
          <w:p w:rsidR="000414D9" w:rsidDel="00C81582" w:rsidRDefault="000414D9">
            <w:pPr>
              <w:rPr>
                <w:del w:id="11" w:author="Eric White" w:date="2017-03-24T22:43:00Z"/>
              </w:rPr>
            </w:pPr>
            <w:del w:id="12" w:author="Eric White" w:date="2017-03-24T22:43:00Z">
              <w:r w:rsidDel="00C81582">
                <w:delText>8</w:delText>
              </w:r>
            </w:del>
          </w:p>
        </w:tc>
        <w:tc>
          <w:tcPr>
            <w:tcW w:w="3006" w:type="dxa"/>
          </w:tcPr>
          <w:p w:rsidR="000414D9" w:rsidDel="00C81582" w:rsidRDefault="000414D9">
            <w:pPr>
              <w:rPr>
                <w:del w:id="13" w:author="Eric White" w:date="2017-03-24T22:43:00Z"/>
              </w:rPr>
            </w:pPr>
            <w:del w:id="14" w:author="Eric White" w:date="2017-03-24T22:43:00Z">
              <w:r w:rsidDel="00C81582">
                <w:delText>9</w:delText>
              </w:r>
            </w:del>
          </w:p>
        </w:tc>
      </w:tr>
      <w:tr w:rsidR="000414D9" w:rsidDel="00C81582" w:rsidTr="000414D9">
        <w:trPr>
          <w:del w:id="15" w:author="Eric White" w:date="2017-03-24T22:43:00Z"/>
        </w:trPr>
        <w:tc>
          <w:tcPr>
            <w:tcW w:w="3005" w:type="dxa"/>
          </w:tcPr>
          <w:p w:rsidR="000414D9" w:rsidDel="00C81582" w:rsidRDefault="000414D9">
            <w:pPr>
              <w:rPr>
                <w:del w:id="16" w:author="Eric White" w:date="2017-03-24T22:43:00Z"/>
              </w:rPr>
            </w:pPr>
            <w:del w:id="17" w:author="Eric White" w:date="2017-03-24T22:43:00Z">
              <w:r w:rsidDel="00C81582">
                <w:delText>A</w:delText>
              </w:r>
            </w:del>
          </w:p>
        </w:tc>
        <w:tc>
          <w:tcPr>
            <w:tcW w:w="3005" w:type="dxa"/>
          </w:tcPr>
          <w:p w:rsidR="000414D9" w:rsidDel="00C81582" w:rsidRDefault="000414D9">
            <w:pPr>
              <w:rPr>
                <w:del w:id="18" w:author="Eric White" w:date="2017-03-24T22:43:00Z"/>
              </w:rPr>
            </w:pPr>
            <w:del w:id="19" w:author="Eric White" w:date="2017-03-24T22:43:00Z">
              <w:r w:rsidDel="00C81582">
                <w:delText>B</w:delText>
              </w:r>
            </w:del>
          </w:p>
        </w:tc>
        <w:tc>
          <w:tcPr>
            <w:tcW w:w="3006" w:type="dxa"/>
          </w:tcPr>
          <w:p w:rsidR="000414D9" w:rsidDel="00C81582" w:rsidRDefault="000414D9">
            <w:pPr>
              <w:rPr>
                <w:del w:id="20" w:author="Eric White" w:date="2017-03-24T22:43:00Z"/>
              </w:rPr>
            </w:pPr>
            <w:del w:id="21" w:author="Eric White" w:date="2017-03-24T22:43:00Z">
              <w:r w:rsidDel="00C81582">
                <w:delText>C</w:delText>
              </w:r>
            </w:del>
          </w:p>
        </w:tc>
      </w:tr>
      <w:tr w:rsidR="004F03D6" w:rsidDel="00C81582" w:rsidTr="000414D9">
        <w:trPr>
          <w:del w:id="22" w:author="Eric White" w:date="2017-03-24T22:43:00Z"/>
        </w:trPr>
        <w:tc>
          <w:tcPr>
            <w:tcW w:w="3005" w:type="dxa"/>
          </w:tcPr>
          <w:p w:rsidR="004F03D6" w:rsidDel="00C81582" w:rsidRDefault="004F03D6">
            <w:pPr>
              <w:rPr>
                <w:del w:id="23" w:author="Eric White" w:date="2017-03-24T22:43:00Z"/>
              </w:rPr>
            </w:pPr>
            <w:del w:id="24" w:author="Eric White" w:date="2017-03-24T22:43:00Z">
              <w:r w:rsidDel="00C81582">
                <w:delText>D</w:delText>
              </w:r>
            </w:del>
          </w:p>
        </w:tc>
        <w:tc>
          <w:tcPr>
            <w:tcW w:w="3005" w:type="dxa"/>
          </w:tcPr>
          <w:p w:rsidR="004F03D6" w:rsidDel="00C81582" w:rsidRDefault="004F03D6">
            <w:pPr>
              <w:rPr>
                <w:del w:id="25" w:author="Eric White" w:date="2017-03-24T22:43:00Z"/>
              </w:rPr>
            </w:pPr>
            <w:del w:id="26" w:author="Eric White" w:date="2017-03-24T22:43:00Z">
              <w:r w:rsidDel="00C81582">
                <w:delText>E</w:delText>
              </w:r>
            </w:del>
          </w:p>
        </w:tc>
        <w:tc>
          <w:tcPr>
            <w:tcW w:w="3006" w:type="dxa"/>
          </w:tcPr>
          <w:p w:rsidR="004F03D6" w:rsidDel="00C81582" w:rsidRDefault="004F03D6">
            <w:pPr>
              <w:rPr>
                <w:del w:id="27" w:author="Eric White" w:date="2017-03-24T22:43:00Z"/>
              </w:rPr>
            </w:pPr>
            <w:del w:id="28" w:author="Eric White" w:date="2017-03-24T22:43:00Z">
              <w:r w:rsidDel="00C81582">
                <w:delText>F</w:delText>
              </w:r>
            </w:del>
          </w:p>
        </w:tc>
      </w:tr>
      <w:tr w:rsidR="004F03D6" w:rsidDel="00C81582" w:rsidTr="000414D9">
        <w:trPr>
          <w:del w:id="29" w:author="Eric White" w:date="2017-03-24T22:43:00Z"/>
        </w:trPr>
        <w:tc>
          <w:tcPr>
            <w:tcW w:w="3005" w:type="dxa"/>
          </w:tcPr>
          <w:p w:rsidR="004F03D6" w:rsidDel="00C81582" w:rsidRDefault="004F03D6">
            <w:pPr>
              <w:rPr>
                <w:del w:id="30" w:author="Eric White" w:date="2017-03-24T22:43:00Z"/>
              </w:rPr>
            </w:pPr>
            <w:del w:id="31" w:author="Eric White" w:date="2017-03-24T22:43:00Z">
              <w:r w:rsidDel="00C81582">
                <w:delText>G</w:delText>
              </w:r>
            </w:del>
          </w:p>
        </w:tc>
        <w:tc>
          <w:tcPr>
            <w:tcW w:w="3005" w:type="dxa"/>
          </w:tcPr>
          <w:p w:rsidR="004F03D6" w:rsidDel="00C81582" w:rsidRDefault="004F03D6">
            <w:pPr>
              <w:rPr>
                <w:del w:id="32" w:author="Eric White" w:date="2017-03-24T22:43:00Z"/>
              </w:rPr>
            </w:pPr>
            <w:del w:id="33" w:author="Eric White" w:date="2017-03-24T22:43:00Z">
              <w:r w:rsidDel="00C81582">
                <w:delText>H</w:delText>
              </w:r>
            </w:del>
          </w:p>
        </w:tc>
        <w:tc>
          <w:tcPr>
            <w:tcW w:w="3006" w:type="dxa"/>
          </w:tcPr>
          <w:p w:rsidR="004F03D6" w:rsidDel="00C81582" w:rsidRDefault="004F03D6">
            <w:pPr>
              <w:rPr>
                <w:del w:id="34" w:author="Eric White" w:date="2017-03-24T22:43:00Z"/>
              </w:rPr>
            </w:pPr>
            <w:del w:id="35" w:author="Eric White" w:date="2017-03-24T22:43:00Z">
              <w:r w:rsidDel="00C81582">
                <w:delText>I</w:delText>
              </w:r>
            </w:del>
          </w:p>
        </w:tc>
      </w:tr>
      <w:tr w:rsidR="004F03D6" w:rsidDel="00C81582" w:rsidTr="000414D9">
        <w:trPr>
          <w:del w:id="36" w:author="Eric White" w:date="2017-03-24T22:43:00Z"/>
        </w:trPr>
        <w:tc>
          <w:tcPr>
            <w:tcW w:w="3005" w:type="dxa"/>
          </w:tcPr>
          <w:p w:rsidR="004F03D6" w:rsidDel="00C81582" w:rsidRDefault="004F03D6">
            <w:pPr>
              <w:rPr>
                <w:del w:id="37" w:author="Eric White" w:date="2017-03-24T22:43:00Z"/>
              </w:rPr>
            </w:pPr>
            <w:del w:id="38" w:author="Eric White" w:date="2017-03-24T22:43:00Z">
              <w:r w:rsidDel="00C81582">
                <w:delText>J</w:delText>
              </w:r>
            </w:del>
          </w:p>
        </w:tc>
        <w:tc>
          <w:tcPr>
            <w:tcW w:w="3005" w:type="dxa"/>
          </w:tcPr>
          <w:p w:rsidR="004F03D6" w:rsidDel="00C81582" w:rsidRDefault="004F03D6">
            <w:pPr>
              <w:rPr>
                <w:del w:id="39" w:author="Eric White" w:date="2017-03-24T22:43:00Z"/>
              </w:rPr>
            </w:pPr>
            <w:del w:id="40" w:author="Eric White" w:date="2017-03-24T22:43:00Z">
              <w:r w:rsidDel="00C81582">
                <w:delText>K</w:delText>
              </w:r>
            </w:del>
          </w:p>
        </w:tc>
        <w:tc>
          <w:tcPr>
            <w:tcW w:w="3006" w:type="dxa"/>
          </w:tcPr>
          <w:p w:rsidR="004F03D6" w:rsidDel="00C81582" w:rsidRDefault="004F03D6">
            <w:pPr>
              <w:rPr>
                <w:del w:id="41" w:author="Eric White" w:date="2017-03-24T22:43:00Z"/>
              </w:rPr>
            </w:pPr>
            <w:del w:id="42" w:author="Eric White" w:date="2017-03-24T22:43:00Z">
              <w:r w:rsidDel="00C81582">
                <w:delText>L</w:delText>
              </w:r>
            </w:del>
          </w:p>
        </w:tc>
      </w:tr>
      <w:tr w:rsidR="004F03D6" w:rsidTr="000414D9">
        <w:tc>
          <w:tcPr>
            <w:tcW w:w="3005" w:type="dxa"/>
          </w:tcPr>
          <w:p w:rsidR="004F03D6" w:rsidRDefault="004F03D6">
            <w:r>
              <w:t>M</w:t>
            </w:r>
          </w:p>
        </w:tc>
        <w:tc>
          <w:tcPr>
            <w:tcW w:w="3005" w:type="dxa"/>
          </w:tcPr>
          <w:p w:rsidR="004F03D6" w:rsidRDefault="004F03D6">
            <w:r>
              <w:t>N</w:t>
            </w:r>
          </w:p>
        </w:tc>
        <w:tc>
          <w:tcPr>
            <w:tcW w:w="3006" w:type="dxa"/>
          </w:tcPr>
          <w:p w:rsidR="004F03D6" w:rsidRDefault="004F03D6">
            <w:r>
              <w:t>O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4F03D6"/>
    <w:rsid w:val="007F4E48"/>
    <w:rsid w:val="008968BF"/>
    <w:rsid w:val="00C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60DE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2017-03-25T05:43:00Z</dcterms:modified>
</cp:coreProperties>
</file>