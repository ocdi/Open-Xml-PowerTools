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Eric White" w:date="2017-03-26T21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05"/>
        <w:gridCol w:w="3005"/>
        <w:gridCol w:w="3006"/>
        <w:tblGridChange w:id="1">
          <w:tblGrid>
            <w:gridCol w:w="3005"/>
            <w:gridCol w:w="3005"/>
            <w:gridCol w:w="3006"/>
          </w:tblGrid>
        </w:tblGridChange>
      </w:tblGrid>
      <w:tr w:rsidR="00967EF1" w14:paraId="16666CFC" w14:textId="77777777" w:rsidTr="000414D9">
        <w:tc>
          <w:tcPr>
            <w:tcW w:w="3005" w:type="dxa"/>
            <w:cellMerge w:id="2" w:author="Eric White" w:date="2017-03-26T21:38:00Z" w:vMerge="rest"/>
            <w:tcPrChange w:id="3" w:author="Eric White" w:date="2017-03-26T21:38:00Z">
              <w:tcPr>
                <w:tcW w:w="3005" w:type="dxa"/>
                <w:cellMerge w:id="4" w:author="Eric White" w:date="2017-03-26T21:38:00Z" w:vMerge="rest"/>
              </w:tcPr>
            </w:tcPrChange>
          </w:tcPr>
          <w:p w14:paraId="40070E67" w14:textId="77777777" w:rsidR="00967EF1" w:rsidRDefault="00967EF1">
            <w:pPr>
              <w:rPr>
                <w:ins w:id="5" w:author="Eric White" w:date="2017-03-26T21:38:00Z"/>
              </w:rPr>
            </w:pPr>
            <w:bookmarkStart w:id="6" w:name="_GoBack"/>
            <w:bookmarkEnd w:id="6"/>
            <w:r>
              <w:t>1</w:t>
            </w:r>
          </w:p>
          <w:p w14:paraId="69C0639A" w14:textId="77777777" w:rsidR="00967EF1" w:rsidRDefault="00967EF1">
            <w:pPr>
              <w:rPr>
                <w:ins w:id="7" w:author="Eric White" w:date="2017-03-26T21:38:00Z"/>
              </w:rPr>
            </w:pPr>
            <w:ins w:id="8" w:author="Eric White" w:date="2017-03-26T21:38:00Z">
              <w:r>
                <w:t>4</w:t>
              </w:r>
            </w:ins>
          </w:p>
          <w:p w14:paraId="14B9F127" w14:textId="77777777" w:rsidR="00967EF1" w:rsidRDefault="00967EF1" w:rsidP="00776E17">
            <w:ins w:id="9" w:author="Eric White" w:date="2017-03-26T21:38:00Z">
              <w:r>
                <w:t>7</w:t>
              </w:r>
            </w:ins>
          </w:p>
        </w:tc>
        <w:tc>
          <w:tcPr>
            <w:tcW w:w="3005" w:type="dxa"/>
            <w:tcPrChange w:id="10" w:author="Eric White" w:date="2017-03-26T21:38:00Z">
              <w:tcPr>
                <w:tcW w:w="3005" w:type="dxa"/>
              </w:tcPr>
            </w:tcPrChange>
          </w:tcPr>
          <w:p w14:paraId="3C650F5A" w14:textId="77777777" w:rsidR="00967EF1" w:rsidRDefault="00967EF1">
            <w:r>
              <w:t>2</w:t>
            </w:r>
          </w:p>
        </w:tc>
        <w:tc>
          <w:tcPr>
            <w:tcW w:w="3006" w:type="dxa"/>
            <w:tcPrChange w:id="11" w:author="Eric White" w:date="2017-03-26T21:38:00Z">
              <w:tcPr>
                <w:tcW w:w="3006" w:type="dxa"/>
              </w:tcPr>
            </w:tcPrChange>
          </w:tcPr>
          <w:p w14:paraId="0C0AD3A7" w14:textId="77777777" w:rsidR="00967EF1" w:rsidRDefault="00967EF1">
            <w:r>
              <w:t>3</w:t>
            </w:r>
          </w:p>
        </w:tc>
      </w:tr>
      <w:tr w:rsidR="00967EF1" w14:paraId="61674D13" w14:textId="77777777" w:rsidTr="000414D9">
        <w:tc>
          <w:tcPr>
            <w:tcW w:w="3005" w:type="dxa"/>
            <w:cellMerge w:id="12" w:author="Eric White" w:date="2017-03-26T21:38:00Z" w:vMerge="cont"/>
            <w:tcPrChange w:id="13" w:author="Eric White" w:date="2017-03-26T21:38:00Z">
              <w:tcPr>
                <w:tcW w:w="3005" w:type="dxa"/>
                <w:cellMerge w:id="14" w:author="Eric White" w:date="2017-03-26T21:38:00Z" w:vMerge="cont"/>
              </w:tcPr>
            </w:tcPrChange>
          </w:tcPr>
          <w:p w14:paraId="726FC5AD" w14:textId="24921A5A" w:rsidR="00967EF1" w:rsidRDefault="000414D9" w:rsidP="00776E17">
            <w:del w:id="15" w:author="Eric White" w:date="2017-03-26T21:38:00Z">
              <w:r>
                <w:delText>4</w:delText>
              </w:r>
            </w:del>
          </w:p>
        </w:tc>
        <w:tc>
          <w:tcPr>
            <w:tcW w:w="3005" w:type="dxa"/>
            <w:tcPrChange w:id="16" w:author="Eric White" w:date="2017-03-26T21:38:00Z">
              <w:tcPr>
                <w:tcW w:w="3005" w:type="dxa"/>
              </w:tcPr>
            </w:tcPrChange>
          </w:tcPr>
          <w:p w14:paraId="44FF7EA6" w14:textId="77777777" w:rsidR="00967EF1" w:rsidRDefault="00967EF1">
            <w:r>
              <w:t>5</w:t>
            </w:r>
          </w:p>
        </w:tc>
        <w:tc>
          <w:tcPr>
            <w:tcW w:w="3006" w:type="dxa"/>
            <w:tcPrChange w:id="17" w:author="Eric White" w:date="2017-03-26T21:38:00Z">
              <w:tcPr>
                <w:tcW w:w="3006" w:type="dxa"/>
              </w:tcPr>
            </w:tcPrChange>
          </w:tcPr>
          <w:p w14:paraId="18AA8970" w14:textId="77777777" w:rsidR="00967EF1" w:rsidRDefault="00967EF1">
            <w:r>
              <w:t>6</w:t>
            </w:r>
          </w:p>
        </w:tc>
      </w:tr>
      <w:tr w:rsidR="00967EF1" w14:paraId="78FE2BBB" w14:textId="77777777" w:rsidTr="000414D9">
        <w:tc>
          <w:tcPr>
            <w:tcW w:w="3005" w:type="dxa"/>
            <w:cellMerge w:id="18" w:author="Eric White" w:date="2017-03-26T21:38:00Z" w:vMerge="cont"/>
            <w:tcPrChange w:id="19" w:author="Eric White" w:date="2017-03-26T21:38:00Z">
              <w:tcPr>
                <w:tcW w:w="3005" w:type="dxa"/>
                <w:cellMerge w:id="20" w:author="Eric White" w:date="2017-03-26T21:38:00Z" w:vMerge="cont"/>
              </w:tcPr>
            </w:tcPrChange>
          </w:tcPr>
          <w:p w14:paraId="5304C55E" w14:textId="1409A22D" w:rsidR="00967EF1" w:rsidRDefault="000414D9">
            <w:del w:id="21" w:author="Eric White" w:date="2017-03-26T21:38:00Z">
              <w:r>
                <w:delText>7</w:delText>
              </w:r>
            </w:del>
          </w:p>
        </w:tc>
        <w:tc>
          <w:tcPr>
            <w:tcW w:w="3005" w:type="dxa"/>
            <w:tcPrChange w:id="22" w:author="Eric White" w:date="2017-03-26T21:38:00Z">
              <w:tcPr>
                <w:tcW w:w="3005" w:type="dxa"/>
              </w:tcPr>
            </w:tcPrChange>
          </w:tcPr>
          <w:p w14:paraId="79147D76" w14:textId="77777777" w:rsidR="00967EF1" w:rsidRDefault="00967EF1">
            <w:r>
              <w:t>8</w:t>
            </w:r>
          </w:p>
        </w:tc>
        <w:tc>
          <w:tcPr>
            <w:tcW w:w="3006" w:type="dxa"/>
            <w:tcPrChange w:id="23" w:author="Eric White" w:date="2017-03-26T21:38:00Z">
              <w:tcPr>
                <w:tcW w:w="3006" w:type="dxa"/>
              </w:tcPr>
            </w:tcPrChange>
          </w:tcPr>
          <w:p w14:paraId="221E21AA" w14:textId="77777777" w:rsidR="00967EF1" w:rsidRDefault="00967EF1">
            <w:r>
              <w:t>9</w:t>
            </w:r>
          </w:p>
        </w:tc>
      </w:tr>
      <w:tr w:rsidR="000414D9" w14:paraId="117094D9" w14:textId="77777777" w:rsidTr="000414D9">
        <w:tc>
          <w:tcPr>
            <w:tcW w:w="3005" w:type="dxa"/>
          </w:tcPr>
          <w:p w14:paraId="49E08EE2" w14:textId="77777777" w:rsidR="000414D9" w:rsidRDefault="000414D9">
            <w:r>
              <w:t>A</w:t>
            </w:r>
          </w:p>
        </w:tc>
        <w:tc>
          <w:tcPr>
            <w:tcW w:w="3005" w:type="dxa"/>
          </w:tcPr>
          <w:p w14:paraId="46D647F2" w14:textId="77777777" w:rsidR="000414D9" w:rsidRDefault="000414D9">
            <w:r>
              <w:t>B</w:t>
            </w:r>
          </w:p>
        </w:tc>
        <w:tc>
          <w:tcPr>
            <w:tcW w:w="3006" w:type="dxa"/>
          </w:tcPr>
          <w:p w14:paraId="2592F292" w14:textId="77777777" w:rsidR="000414D9" w:rsidRDefault="000414D9">
            <w:r>
              <w:t>C</w:t>
            </w:r>
          </w:p>
        </w:tc>
      </w:tr>
    </w:tbl>
    <w:p w14:paraId="270AF916" w14:textId="77777777"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967EF1"/>
    <w:rsid w:val="009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E0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2017-03-27T04:39:00Z</dcterms:modified>
</cp:coreProperties>
</file>