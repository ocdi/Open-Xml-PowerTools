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08B" w:rsidRPr="00F5208B" w:rsidRDefault="00F5208B">
      <w:pPr>
        <w:rPr>
          <w:lang w:val="en-US"/>
        </w:rPr>
      </w:pPr>
      <w:r>
        <w:rPr>
          <w:lang w:val="en-US"/>
        </w:rPr>
        <w:t xml:space="preserve">Video </w:t>
      </w:r>
      <w:del w:id="0" w:author="Eric White" w:date="2017-03-24T17:33:00Z">
        <w:r w:rsidDel="00F5208B">
          <w:rPr>
            <w:lang w:val="en-US"/>
          </w:rPr>
          <w:delText xml:space="preserve">provides </w:delText>
        </w:r>
      </w:del>
      <w:bookmarkStart w:id="1" w:name="_GoBack"/>
      <w:bookmarkEnd w:id="1"/>
      <w:r>
        <w:rPr>
          <w:lang w:val="en-US"/>
        </w:rPr>
        <w:t>a powerful way to help you prove your point. When you click Online Video, you can paste in the embed code for the video you want to add. You can also type a keyword to search online for the video that best fits your document.</w:t>
      </w:r>
    </w:p>
    <w:sectPr w:rsidR="00F5208B" w:rsidRPr="00F5208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ric White">
    <w15:presenceInfo w15:providerId="Windows Live" w15:userId="5e385848af211b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7C8"/>
    <w:rsid w:val="00965387"/>
    <w:rsid w:val="009667C8"/>
    <w:rsid w:val="00F520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7668F"/>
  <w15:chartTrackingRefBased/>
  <w15:docId w15:val="{158D8778-0C06-4A72-BB38-6F457A84F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Words>
  <Characters>204</Characters>
  <Application>Microsoft Office Word</Application>
  <DocSecurity>0</DocSecurity>
  <Lines>1</Lines>
  <Paragraphs>1</Paragraphs>
  <ScaleCrop>false</ScaleCrop>
  <Company/>
  <LinksUpToDate>false</LinksUpToDate>
  <CharactersWithSpaces>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2</cp:revision>
  <dcterms:created xsi:type="dcterms:W3CDTF">2017-03-25T00:33:00Z</dcterms:created>
  <dcterms:modified xsi:type="dcterms:W3CDTF">2017-03-25T00:33:00Z</dcterms:modified>
</cp:coreProperties>
</file>