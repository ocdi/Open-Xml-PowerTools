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F0506D" w:rsidTr="000414D9">
        <w:tc>
          <w:tcPr>
            <w:tcW w:w="3005" w:type="dxa"/>
          </w:tcPr>
          <w:p w:rsidR="00F0506D" w:rsidRDefault="00F0506D">
            <w:r>
              <w:t>1</w:t>
            </w:r>
          </w:p>
        </w:tc>
      </w:tr>
      <w:tr w:rsidR="00F0506D" w:rsidDel="00352312" w:rsidTr="000414D9">
        <w:trPr>
          <w:del w:id="0" w:author="Eric White" w:date="2017-03-24T22:15:00Z"/>
        </w:trPr>
        <w:tc>
          <w:tcPr>
            <w:tcW w:w="3005" w:type="dxa"/>
          </w:tcPr>
          <w:p w:rsidR="00F0506D" w:rsidDel="00352312" w:rsidRDefault="00F0506D">
            <w:pPr>
              <w:rPr>
                <w:del w:id="1" w:author="Eric White" w:date="2017-03-24T22:15:00Z"/>
              </w:rPr>
            </w:pPr>
            <w:del w:id="2" w:author="Eric White" w:date="2017-03-24T22:15:00Z">
              <w:r w:rsidDel="00352312">
                <w:delText>4</w:delText>
              </w:r>
            </w:del>
          </w:p>
        </w:tc>
      </w:tr>
      <w:tr w:rsidR="00F0506D" w:rsidTr="000414D9">
        <w:tc>
          <w:tcPr>
            <w:tcW w:w="3005" w:type="dxa"/>
          </w:tcPr>
          <w:p w:rsidR="00F0506D" w:rsidRDefault="00F0506D">
            <w:r>
              <w:t>7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352312"/>
    <w:rsid w:val="007F4E48"/>
    <w:rsid w:val="008968BF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2017-03-25T05:19:00Z</dcterms:modified>
</cp:coreProperties>
</file>