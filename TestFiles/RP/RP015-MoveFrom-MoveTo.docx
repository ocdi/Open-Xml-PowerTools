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9C7" w:rsidRDefault="004C09C7">
      <w:pPr>
        <w:rPr>
          <w:lang w:val="en-US"/>
        </w:rPr>
      </w:pPr>
      <w:r>
        <w:rPr>
          <w:lang w:val="en-US"/>
        </w:rPr>
        <w:t>Video provides a powerful way.</w:t>
      </w:r>
    </w:p>
    <w:p w:rsidR="004C09C7" w:rsidDel="00A75511" w:rsidRDefault="004C09C7">
      <w:pPr>
        <w:rPr>
          <w:moveFrom w:id="0" w:author="Eric White" w:date="2017-03-24T23:18:00Z"/>
          <w:lang w:val="en-US"/>
        </w:rPr>
      </w:pPr>
      <w:moveFromRangeStart w:id="1" w:author="Eric White" w:date="2017-03-24T23:18:00Z" w:name="move478160808"/>
      <w:moveFrom w:id="2" w:author="Eric White" w:date="2017-03-24T23:18:00Z">
        <w:r w:rsidDel="00A75511">
          <w:rPr>
            <w:lang w:val="en-US"/>
          </w:rPr>
          <w:t>When you click Online Video.</w:t>
        </w:r>
      </w:moveFrom>
    </w:p>
    <w:moveFromRangeEnd w:id="1"/>
    <w:p w:rsidR="004C09C7" w:rsidRDefault="004C09C7">
      <w:pPr>
        <w:rPr>
          <w:lang w:val="en-US"/>
        </w:rPr>
      </w:pPr>
      <w:r>
        <w:rPr>
          <w:lang w:val="en-US"/>
        </w:rPr>
        <w:t>You can also type a keyword.</w:t>
      </w:r>
    </w:p>
    <w:p w:rsidR="00A75511" w:rsidRDefault="00A75511" w:rsidP="00A75511">
      <w:pPr>
        <w:rPr>
          <w:moveTo w:id="3" w:author="Eric White" w:date="2017-03-24T23:18:00Z"/>
          <w:lang w:val="en-US"/>
        </w:rPr>
      </w:pPr>
      <w:bookmarkStart w:id="4" w:name="_GoBack"/>
      <w:moveToRangeStart w:id="5" w:author="Eric White" w:date="2017-03-24T23:18:00Z" w:name="move478160808"/>
      <w:moveTo w:id="6" w:author="Eric White" w:date="2017-03-24T23:18:00Z">
        <w:r>
          <w:rPr>
            <w:lang w:val="en-US"/>
          </w:rPr>
          <w:t>When you click Online Video.</w:t>
        </w:r>
      </w:moveTo>
    </w:p>
    <w:bookmarkEnd w:id="4"/>
    <w:moveToRangeEnd w:id="5"/>
    <w:p w:rsidR="004C09C7" w:rsidRPr="004C09C7" w:rsidRDefault="004C09C7">
      <w:pPr>
        <w:rPr>
          <w:lang w:val="en-US"/>
        </w:rPr>
      </w:pPr>
      <w:r>
        <w:rPr>
          <w:lang w:val="en-US"/>
        </w:rPr>
        <w:t>Make your document look professionally produced.</w:t>
      </w:r>
    </w:p>
    <w:sectPr w:rsidR="004C09C7" w:rsidRPr="004C09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3E1"/>
    <w:rsid w:val="004C09C7"/>
    <w:rsid w:val="007963E1"/>
    <w:rsid w:val="007F4E48"/>
    <w:rsid w:val="00A7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F4ADC"/>
  <w15:chartTrackingRefBased/>
  <w15:docId w15:val="{85F6BB50-CCA5-4515-8265-96A753C2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5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5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2017-03-25T06:17:00Z</dcterms:created>
  <dcterms:modified xsi:type="dcterms:W3CDTF">2017-03-25T06:18:00Z</dcterms:modified>
</cp:coreProperties>
</file>