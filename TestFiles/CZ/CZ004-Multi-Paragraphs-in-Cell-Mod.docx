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EE5" w:rsidRPr="00D37DAB" w:rsidTr="00CF5EE5">
        <w:tc>
          <w:tcPr>
            <w:tcW w:w="9016" w:type="dxa"/>
          </w:tcPr>
          <w:p w:rsidR="00CF5EE5" w:rsidRDefault="00D37DAB" w:rsidP="00CF5EE5">
            <w:pPr>
              <w:rPr>
                <w:lang w:val="en-US"/>
              </w:rPr>
            </w:pPr>
            <w:ins w:id="0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Video provides a powerful way to help you prove your point.</w:t>
            </w:r>
          </w:p>
          <w:p w:rsidR="00CF5EE5" w:rsidRDefault="00D37DAB" w:rsidP="00CF5EE5">
            <w:pPr>
              <w:rPr>
                <w:lang w:val="en-US"/>
              </w:rPr>
            </w:pPr>
            <w:ins w:id="1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When you click Online Video, you can paste in the embed code for the video you want to add.</w:t>
            </w:r>
          </w:p>
          <w:p w:rsidR="00CF5EE5" w:rsidRDefault="00D37DAB" w:rsidP="00CF5EE5">
            <w:pPr>
              <w:rPr>
                <w:lang w:val="en-US"/>
              </w:rPr>
            </w:pPr>
            <w:ins w:id="2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You can also type a keyword to search online for the video that best fits your document.</w:t>
            </w:r>
          </w:p>
          <w:p w:rsidR="00CF5EE5" w:rsidRDefault="00D37DAB" w:rsidP="00CF5EE5">
            <w:pPr>
              <w:rPr>
                <w:lang w:val="en-US"/>
              </w:rPr>
            </w:pPr>
            <w:ins w:id="3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 xml:space="preserve">To make your document look professionally produced, Word provides header, footer, cover </w:t>
            </w:r>
            <w:ins w:id="4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page, and text box designs that complement each other.</w:t>
            </w:r>
          </w:p>
          <w:p w:rsidR="00CF5EE5" w:rsidRDefault="00D37DAB" w:rsidP="00CF5EE5">
            <w:pPr>
              <w:rPr>
                <w:lang w:val="en-US"/>
              </w:rPr>
            </w:pPr>
            <w:ins w:id="5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For example, you can add a matching cover page, header, and sidebar.</w:t>
            </w:r>
          </w:p>
          <w:p w:rsidR="00CF5EE5" w:rsidRDefault="00D37DAB" w:rsidP="00CF5EE5">
            <w:pPr>
              <w:rPr>
                <w:lang w:val="en-US"/>
              </w:rPr>
            </w:pPr>
            <w:ins w:id="6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Click Insert and then choose the elements you want from the different galleries.</w:t>
            </w:r>
          </w:p>
          <w:p w:rsidR="00CF5EE5" w:rsidRDefault="00D37DAB" w:rsidP="00CF5EE5">
            <w:pPr>
              <w:rPr>
                <w:lang w:val="en-US"/>
              </w:rPr>
            </w:pPr>
            <w:ins w:id="7" w:author="Eric White" w:date="2017-05-17T10:22:00Z">
              <w:r>
                <w:rPr>
                  <w:lang w:val="en-US"/>
                </w:rPr>
                <w:t xml:space="preserve">Yes, </w:t>
              </w:r>
            </w:ins>
            <w:r w:rsidR="00CF5EE5">
              <w:rPr>
                <w:lang w:val="en-US"/>
              </w:rPr>
              <w:t>Themes and styles also help keep your document coordinated.</w:t>
            </w:r>
          </w:p>
          <w:p w:rsidR="00CF5EE5" w:rsidRDefault="00D37DAB" w:rsidP="00CF5EE5">
            <w:pPr>
              <w:rPr>
                <w:lang w:val="en-US"/>
              </w:rPr>
            </w:pPr>
            <w:ins w:id="8" w:author="Eric White" w:date="2017-05-17T10:22:00Z">
              <w:r>
                <w:rPr>
                  <w:lang w:val="en-US"/>
                </w:rPr>
                <w:t xml:space="preserve">Yes, </w:t>
              </w:r>
            </w:ins>
            <w:bookmarkStart w:id="9" w:name="_GoBack"/>
            <w:bookmarkEnd w:id="9"/>
            <w:r w:rsidR="00CF5EE5">
              <w:rPr>
                <w:lang w:val="en-US"/>
              </w:rPr>
              <w:t>When you click Design and choose a new Theme, the pictures, charts, and SmartArt graphics change to match your new theme.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When you apply styles, your headings change to match the new theme.</w:t>
            </w:r>
          </w:p>
          <w:p w:rsidR="00CF5EE5" w:rsidRDefault="00CF5EE5">
            <w:pPr>
              <w:rPr>
                <w:lang w:val="en-US"/>
              </w:rPr>
            </w:pPr>
            <w:r>
              <w:rPr>
                <w:lang w:val="en-US"/>
              </w:rPr>
              <w:t>Save time in Word with new buttons that show up where you need them.</w:t>
            </w:r>
          </w:p>
        </w:tc>
      </w:tr>
    </w:tbl>
    <w:p w:rsidR="00CF5EE5" w:rsidRDefault="00CF5EE5">
      <w:pPr>
        <w:rPr>
          <w:lang w:val="en-US"/>
        </w:rPr>
      </w:pPr>
    </w:p>
    <w:sectPr w:rsidR="00CF5E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25"/>
    <w:rsid w:val="001C1606"/>
    <w:rsid w:val="00232879"/>
    <w:rsid w:val="00717525"/>
    <w:rsid w:val="00CF5EE5"/>
    <w:rsid w:val="00D37DAB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4AA"/>
  <w15:chartTrackingRefBased/>
  <w15:docId w15:val="{BBE6A2F2-1F73-4CB1-A76F-75BC4F0D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2017-05-17T00:07:00Z</dcterms:created>
  <dcterms:modified xsi:type="dcterms:W3CDTF">2017-05-17T17:22:00Z</dcterms:modified>
</cp:coreProperties>
</file>