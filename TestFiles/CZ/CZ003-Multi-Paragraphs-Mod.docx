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4F" w:rsidRDefault="003436A0">
      <w:pPr>
        <w:rPr>
          <w:lang w:val="en-US"/>
        </w:rPr>
      </w:pPr>
      <w:ins w:id="0" w:author="Eric White" w:date="2017-05-16T17:08:00Z">
        <w:r>
          <w:rPr>
            <w:lang w:val="en-US"/>
          </w:rPr>
          <w:t xml:space="preserve">Yes, </w:t>
        </w:r>
      </w:ins>
      <w:r w:rsidR="00F83D4F">
        <w:rPr>
          <w:lang w:val="en-US"/>
        </w:rPr>
        <w:t>Video provides a powerful way to help you prove your point.</w:t>
      </w:r>
    </w:p>
    <w:p w:rsidR="00F83D4F" w:rsidRDefault="003436A0">
      <w:pPr>
        <w:rPr>
          <w:lang w:val="en-US"/>
        </w:rPr>
      </w:pPr>
      <w:ins w:id="1" w:author="Eric White" w:date="2017-05-16T17:08:00Z">
        <w:r>
          <w:rPr>
            <w:lang w:val="en-US"/>
          </w:rPr>
          <w:t xml:space="preserve">Yes, </w:t>
        </w:r>
      </w:ins>
      <w:r w:rsidR="00F83D4F">
        <w:rPr>
          <w:lang w:val="en-US"/>
        </w:rPr>
        <w:t>When you click Online Video, you can paste in the embed code for the video you want to add.</w:t>
      </w:r>
    </w:p>
    <w:p w:rsidR="00F83D4F" w:rsidRDefault="003436A0">
      <w:pPr>
        <w:rPr>
          <w:lang w:val="en-US"/>
        </w:rPr>
      </w:pPr>
      <w:ins w:id="2" w:author="Eric White" w:date="2017-05-16T17:08:00Z">
        <w:r>
          <w:rPr>
            <w:lang w:val="en-US"/>
          </w:rPr>
          <w:t xml:space="preserve">Yes, </w:t>
        </w:r>
      </w:ins>
      <w:r w:rsidR="00F83D4F">
        <w:rPr>
          <w:lang w:val="en-US"/>
        </w:rPr>
        <w:t>You can also type a keyword to search online for the video that best fits your document.</w:t>
      </w:r>
    </w:p>
    <w:p w:rsidR="00F83D4F" w:rsidRDefault="003436A0">
      <w:pPr>
        <w:rPr>
          <w:lang w:val="en-US"/>
        </w:rPr>
      </w:pPr>
      <w:ins w:id="3" w:author="Eric White" w:date="2017-05-16T17:08:00Z">
        <w:r>
          <w:rPr>
            <w:lang w:val="en-US"/>
          </w:rPr>
          <w:t xml:space="preserve">Yes, </w:t>
        </w:r>
      </w:ins>
      <w:r w:rsidR="00F83D4F">
        <w:rPr>
          <w:lang w:val="en-US"/>
        </w:rPr>
        <w:t>To make your document look professionally produced, Word provides header, footer, cover page, and text box designs that complement each other.</w:t>
      </w:r>
    </w:p>
    <w:p w:rsidR="00F83D4F" w:rsidRDefault="003436A0">
      <w:pPr>
        <w:rPr>
          <w:lang w:val="en-US"/>
        </w:rPr>
      </w:pPr>
      <w:ins w:id="4" w:author="Eric White" w:date="2017-05-16T17:08:00Z">
        <w:r>
          <w:rPr>
            <w:lang w:val="en-US"/>
          </w:rPr>
          <w:t xml:space="preserve">Yes, </w:t>
        </w:r>
      </w:ins>
      <w:r w:rsidR="00F83D4F">
        <w:rPr>
          <w:lang w:val="en-US"/>
        </w:rPr>
        <w:t>For example, you can add a matching cover page, header, and sidebar.</w:t>
      </w:r>
    </w:p>
    <w:p w:rsidR="00F83D4F" w:rsidRDefault="003436A0">
      <w:pPr>
        <w:rPr>
          <w:lang w:val="en-US"/>
        </w:rPr>
      </w:pPr>
      <w:ins w:id="5" w:author="Eric White" w:date="2017-05-16T17:09:00Z">
        <w:r>
          <w:rPr>
            <w:lang w:val="en-US"/>
          </w:rPr>
          <w:t xml:space="preserve">Yes, </w:t>
        </w:r>
      </w:ins>
      <w:r w:rsidR="00F83D4F">
        <w:rPr>
          <w:lang w:val="en-US"/>
        </w:rPr>
        <w:t>Click Insert and then choose the elements you want from the different galleries.</w:t>
      </w:r>
    </w:p>
    <w:p w:rsidR="00F83D4F" w:rsidRDefault="003436A0">
      <w:pPr>
        <w:rPr>
          <w:lang w:val="en-US"/>
        </w:rPr>
      </w:pPr>
      <w:ins w:id="6" w:author="Eric White" w:date="2017-05-16T17:09:00Z">
        <w:r>
          <w:rPr>
            <w:lang w:val="en-US"/>
          </w:rPr>
          <w:t xml:space="preserve">Yes, </w:t>
        </w:r>
      </w:ins>
      <w:r w:rsidR="00F83D4F">
        <w:rPr>
          <w:lang w:val="en-US"/>
        </w:rPr>
        <w:t>Themes and styles also help keep your document coordinated.</w:t>
      </w:r>
    </w:p>
    <w:p w:rsidR="00F83D4F" w:rsidRDefault="003436A0">
      <w:pPr>
        <w:rPr>
          <w:lang w:val="en-US"/>
        </w:rPr>
      </w:pPr>
      <w:ins w:id="7" w:author="Eric White" w:date="2017-05-16T17:09:00Z">
        <w:r>
          <w:rPr>
            <w:lang w:val="en-US"/>
          </w:rPr>
          <w:t xml:space="preserve">Yes, </w:t>
        </w:r>
      </w:ins>
      <w:r w:rsidR="00F83D4F">
        <w:rPr>
          <w:lang w:val="en-US"/>
        </w:rPr>
        <w:t>When you click Design and choose a new Theme, the pictures, charts, and SmartArt graphics change to match your new theme.</w:t>
      </w:r>
    </w:p>
    <w:p w:rsidR="00F83D4F" w:rsidRDefault="00F83D4F">
      <w:pPr>
        <w:rPr>
          <w:lang w:val="en-US"/>
        </w:rPr>
      </w:pPr>
      <w:r>
        <w:rPr>
          <w:lang w:val="en-US"/>
        </w:rPr>
        <w:t>When you apply styles, your headings change to match the new theme.</w:t>
      </w:r>
    </w:p>
    <w:p w:rsidR="00F83D4F" w:rsidRPr="00F83D4F" w:rsidRDefault="00F83D4F">
      <w:pPr>
        <w:rPr>
          <w:lang w:val="en-US"/>
        </w:rPr>
      </w:pPr>
      <w:r>
        <w:rPr>
          <w:lang w:val="en-US"/>
        </w:rPr>
        <w:t>Save</w:t>
      </w:r>
      <w:bookmarkStart w:id="8" w:name="_GoBack"/>
      <w:bookmarkEnd w:id="8"/>
      <w:r>
        <w:rPr>
          <w:lang w:val="en-US"/>
        </w:rPr>
        <w:t xml:space="preserve"> time in Word with new buttons that show up where you need them.</w:t>
      </w:r>
    </w:p>
    <w:sectPr w:rsidR="00F83D4F" w:rsidRPr="00F83D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25"/>
    <w:rsid w:val="001C1606"/>
    <w:rsid w:val="00232879"/>
    <w:rsid w:val="003436A0"/>
    <w:rsid w:val="00717525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C94"/>
  <w15:chartTrackingRefBased/>
  <w15:docId w15:val="{BBE6A2F2-1F73-4CB1-A76F-75BC4F0D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2017-05-17T00:07:00Z</dcterms:created>
  <dcterms:modified xsi:type="dcterms:W3CDTF">2017-05-17T00:09:00Z</dcterms:modified>
</cp:coreProperties>
</file>