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99" w:rsidDel="00BA456C" w:rsidRDefault="00DB5199">
      <w:pPr>
        <w:rPr>
          <w:del w:id="0" w:author="Eric White" w:date="2017-05-15T07:05:00Z"/>
        </w:rPr>
      </w:pPr>
      <w:proofErr w:type="spellStart"/>
      <w:r>
        <w:t>Video.</w:t>
      </w:r>
    </w:p>
    <w:p w:rsidR="00DB5199" w:rsidDel="00BA456C" w:rsidRDefault="00DB5199">
      <w:pPr>
        <w:rPr>
          <w:del w:id="1" w:author="Eric White" w:date="2017-05-15T07:05:00Z"/>
        </w:rPr>
      </w:pPr>
      <w:r>
        <w:t>When.</w:t>
      </w:r>
    </w:p>
    <w:p w:rsidR="00DB5199" w:rsidDel="00BA456C" w:rsidRDefault="00DB5199">
      <w:pPr>
        <w:rPr>
          <w:del w:id="2" w:author="Eric White" w:date="2017-05-15T07:05:00Z"/>
        </w:rPr>
      </w:pPr>
      <w:r>
        <w:t>You.</w:t>
      </w:r>
    </w:p>
    <w:p w:rsidR="00DB5199" w:rsidRDefault="00DB5199">
      <w:r>
        <w:t>To</w:t>
      </w:r>
      <w:proofErr w:type="spellEnd"/>
      <w:r>
        <w:t>.</w:t>
      </w:r>
    </w:p>
    <w:p w:rsidR="00DB5199" w:rsidRDefault="00DB5199">
      <w:r>
        <w:t>For</w:t>
      </w:r>
      <w:bookmarkStart w:id="3" w:name="_GoBack"/>
      <w:bookmarkEnd w:id="3"/>
      <w:r>
        <w:t>.</w:t>
      </w:r>
    </w:p>
    <w:sectPr w:rsidR="00DB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E23EA"/>
    <w:rsid w:val="005D7707"/>
    <w:rsid w:val="007B3FBE"/>
    <w:rsid w:val="00BA456C"/>
    <w:rsid w:val="00D8147F"/>
    <w:rsid w:val="00D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2016-04-08T06:13:00Z</dcterms:created>
  <dcterms:modified xsi:type="dcterms:W3CDTF">2017-05-17T01:20:00Z</dcterms:modified>
</cp:coreProperties>
</file>