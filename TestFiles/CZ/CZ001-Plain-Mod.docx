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23EA" w:rsidRDefault="003E23EA">
      <w:r>
        <w:t>V</w:t>
      </w:r>
      <w:bookmarkStart w:id="0" w:name="A"/>
      <w:r>
        <w:t>i</w:t>
      </w:r>
      <w:bookmarkEnd w:id="0"/>
      <w:r>
        <w:t xml:space="preserve">deo provides a </w:t>
      </w:r>
      <w:del w:id="1" w:author="Eric White" w:date="2017-05-14T17:21:00Z">
        <w:r w:rsidDel="00A34CCB">
          <w:delText xml:space="preserve">powerful </w:delText>
        </w:r>
      </w:del>
      <w:bookmarkStart w:id="2" w:name="_GoBack"/>
      <w:bookmarkEnd w:id="2"/>
      <w:r>
        <w:t>way to help you prove your point.</w:t>
      </w:r>
    </w:p>
    <w:sectPr w:rsidR="003E23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Eric White">
    <w15:presenceInfo w15:providerId="Windows Live" w15:userId="5e385848af211ba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trackRevisions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707"/>
    <w:rsid w:val="00040F6F"/>
    <w:rsid w:val="001E4A87"/>
    <w:rsid w:val="002D6B23"/>
    <w:rsid w:val="003E23EA"/>
    <w:rsid w:val="005D7707"/>
    <w:rsid w:val="00A34CCB"/>
    <w:rsid w:val="00D81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96078E-19E9-46E5-A272-1E8ED636A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51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White</dc:creator>
  <cp:keywords/>
  <dc:description/>
  <cp:lastModifiedBy>Eric White</cp:lastModifiedBy>
  <cp:revision>4</cp:revision>
  <dcterms:created xsi:type="dcterms:W3CDTF">2016-04-08T06:13:00Z</dcterms:created>
  <dcterms:modified xsi:type="dcterms:W3CDTF">2017-05-15T00:21:00Z</dcterms:modified>
</cp:coreProperties>
</file>