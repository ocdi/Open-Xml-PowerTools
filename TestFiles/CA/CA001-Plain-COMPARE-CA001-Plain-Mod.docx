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p14 pt14">
  <w:body>
    <w:p pt14:Unid="7df6a80722fc465ebd16a07102eab901">
      <w:pPr/>
      <w:r>
        <w:t>Video</w:t>
      </w:r>
      <w:del w:author="Open-Xml-PowerTools" w:id="0" w:date="2017-05-23T08:49:02.0775602-07:00">
        <w:r>
          <w:delText xml:space="preserve"> provides</w:delText>
        </w:r>
      </w:del>
      <w:r>
        <w:t xml:space="preserve"> a powerful way to help you prove your point.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E23EA"/>
    <w:rsid w:val="005D770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/word/footnotes.xml" Id="Re2d6b47fe8e740c9" /><Relationship Type="http://schemas.openxmlformats.org/officeDocument/2006/relationships/endnotes" Target="/word/endnotes.xml" Id="Rd022a4faed3c46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8</ap:Words>
  <ap:Characters>52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59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2016-04-08T06:13:00Z</dcterms:created>
  <dcterms:modified xsi:type="dcterms:W3CDTF">2016-04-09T11:46:00Z</dcterms:modified>
</cp:coreProperties>
</file>