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811E87" w:rsidP="00047725">
      <w:ins w:id="0" w:author="Eric White" w:date="2014-07-15T14:49:00Z">
        <w:r>
          <w:t xml:space="preserve">Video provides </w:t>
        </w:r>
      </w:ins>
      <w:r w:rsidR="00047725">
        <w:t>a powerful way to help you prove your point.</w:t>
      </w:r>
    </w:p>
    <w:p w:rsidR="00047725" w:rsidRDefault="00047725" w:rsidP="00047725">
      <w:r>
        <w:t xml:space="preserve">Video provides </w:t>
      </w:r>
      <w:ins w:id="1" w:author="Eric White" w:date="2014-07-15T15:09:00Z">
        <w:r w:rsidR="006F4563">
          <w:t xml:space="preserve">a powerful way </w:t>
        </w:r>
      </w:ins>
      <w:r>
        <w:t>to help you prove your point.</w:t>
      </w:r>
    </w:p>
    <w:p w:rsidR="00047725" w:rsidRDefault="00047725" w:rsidP="00047725">
      <w:r>
        <w:t xml:space="preserve">Video </w:t>
      </w:r>
      <w:ins w:id="2" w:author="Eric White" w:date="2014-07-15T15:11:00Z">
        <w:r w:rsidR="00015865">
          <w:t xml:space="preserve">provides a powerful </w:t>
        </w:r>
      </w:ins>
      <w:r>
        <w:t>way to help you prove your point.</w:t>
      </w:r>
    </w:p>
    <w:p w:rsidR="00047725" w:rsidRDefault="00047725" w:rsidP="00047725">
      <w:r>
        <w:t>Video provides a powerful way to help you</w:t>
      </w:r>
      <w:ins w:id="3" w:author="Eric White" w:date="2014-07-15T16:20:00Z">
        <w:r w:rsidR="00971B90">
          <w:t xml:space="preserve"> prove your point</w:t>
        </w:r>
      </w:ins>
      <w:r>
        <w:t>.</w:t>
      </w:r>
    </w:p>
    <w:p w:rsidR="00047725" w:rsidRDefault="00595E12" w:rsidP="00047725">
      <w:ins w:id="4" w:author="Eric White" w:date="2014-07-16T10:59:00Z">
        <w:r>
          <w:t xml:space="preserve">Video provides </w:t>
        </w:r>
      </w:ins>
      <w:r w:rsidR="00047725">
        <w:t>a powerful way to help you prove your point.</w:t>
      </w:r>
    </w:p>
    <w:p w:rsidR="00047725" w:rsidRDefault="00047725" w:rsidP="00047725">
      <w:r>
        <w:t xml:space="preserve">Video provides </w:t>
      </w:r>
      <w:ins w:id="5" w:author="Eric White" w:date="2014-07-16T10:59:00Z">
        <w:r w:rsidR="00595E12">
          <w:t xml:space="preserve">a powerful way </w:t>
        </w:r>
      </w:ins>
      <w:r>
        <w:t>to help you prove your point.</w:t>
      </w:r>
    </w:p>
    <w:p w:rsidR="00047725" w:rsidRDefault="00047725" w:rsidP="00047725">
      <w:r>
        <w:t xml:space="preserve">Video </w:t>
      </w:r>
      <w:ins w:id="6" w:author="Eric White" w:date="2014-07-16T10:59:00Z">
        <w:r w:rsidR="00595E12">
          <w:t xml:space="preserve">provides a powerful </w:t>
        </w:r>
      </w:ins>
      <w:r>
        <w:t>way to help you prove your point.</w:t>
      </w:r>
    </w:p>
    <w:p w:rsidR="00047725" w:rsidRDefault="00047725" w:rsidP="00047725">
      <w:r>
        <w:t>Video provides a powerful way to help you</w:t>
      </w:r>
      <w:ins w:id="7" w:author="Eric White" w:date="2014-07-16T10:59:00Z">
        <w:r w:rsidR="00595E12">
          <w:t xml:space="preserve"> prove your point</w:t>
        </w:r>
      </w:ins>
      <w:r>
        <w:t>.</w:t>
      </w:r>
    </w:p>
    <w:p w:rsidR="00E94DED" w:rsidRDefault="00E94DED" w:rsidP="00047725">
      <w:r>
        <w:t xml:space="preserve">Text can be enclosed in “normal double quotes” and in </w:t>
      </w:r>
      <w:r w:rsidRPr="00E94DED">
        <w:t>«</w:t>
      </w:r>
      <w:r>
        <w:t>double angle quotation marks</w:t>
      </w:r>
      <w:r w:rsidRPr="00E94DED">
        <w:t>»</w:t>
      </w:r>
      <w:r w:rsidR="006F519A">
        <w:t>.</w:t>
      </w:r>
    </w:p>
    <w:p w:rsidR="002F590B" w:rsidRDefault="002F590B" w:rsidP="002F590B">
      <w:r>
        <w:t xml:space="preserve">Text can be enclosed in “normal </w:t>
      </w:r>
      <w:ins w:id="8" w:author="Thomas Barnekow" w:date="2016-12-03T15:54:00Z">
        <w:r>
          <w:t xml:space="preserve">double </w:t>
        </w:r>
      </w:ins>
      <w:r>
        <w:t xml:space="preserve">quotes” </w:t>
      </w:r>
      <w:del w:id="9" w:author="Thomas Barnekow" w:date="2016-12-03T15:55:00Z">
        <w:r w:rsidDel="002F590B">
          <w:delText xml:space="preserve">and </w:delText>
        </w:r>
      </w:del>
      <w:ins w:id="10" w:author="Thomas Barnekow" w:date="2016-12-03T15:55:00Z">
        <w:r>
          <w:t xml:space="preserve">or </w:t>
        </w:r>
      </w:ins>
      <w:r>
        <w:t xml:space="preserve">in </w:t>
      </w:r>
      <w:r w:rsidRPr="00E94DED">
        <w:t>«</w:t>
      </w:r>
      <w:r>
        <w:t xml:space="preserve">double </w:t>
      </w:r>
      <w:ins w:id="11" w:author="Thomas Barnekow" w:date="2016-12-03T15:54:00Z">
        <w:r>
          <w:t xml:space="preserve">angle </w:t>
        </w:r>
      </w:ins>
      <w:r>
        <w:t>quotation marks</w:t>
      </w:r>
      <w:r w:rsidRPr="00E94DED">
        <w:t>»</w:t>
      </w:r>
      <w:r>
        <w:t>.</w:t>
      </w:r>
    </w:p>
    <w:p w:rsidR="00F020EA" w:rsidRDefault="00957E97" w:rsidP="002F590B">
      <w:r>
        <w:t xml:space="preserve">The first </w:t>
      </w:r>
      <w:r w:rsidR="00F020EA">
        <w:t>“</w:t>
      </w:r>
      <w:r>
        <w:t>v</w:t>
      </w:r>
      <w:r w:rsidR="00F020EA">
        <w:t>ideo” is like</w:t>
      </w:r>
      <w:r>
        <w:t xml:space="preserve"> the second</w:t>
      </w:r>
      <w:r w:rsidR="00F020EA">
        <w:t xml:space="preserve"> </w:t>
      </w:r>
      <w:r w:rsidR="00F020EA" w:rsidRPr="00E94DED">
        <w:t>«</w:t>
      </w:r>
      <w:r w:rsidR="00F020EA">
        <w:t>video</w:t>
      </w:r>
      <w:r w:rsidR="00F020EA" w:rsidRPr="00E94DED">
        <w:t>»</w:t>
      </w:r>
      <w:r w:rsidR="00F020EA">
        <w:t xml:space="preserve"> but not like</w:t>
      </w:r>
      <w:r>
        <w:t xml:space="preserve"> the third</w:t>
      </w:r>
      <w:r w:rsidR="00F020EA">
        <w:t xml:space="preserve"> ‘video’.</w:t>
      </w:r>
    </w:p>
    <w:p w:rsidR="00E7409C" w:rsidRDefault="00093205" w:rsidP="002F590B">
      <w:r>
        <w:t>1.</w:t>
      </w:r>
      <w:r>
        <w:tab/>
      </w:r>
      <w:r w:rsidR="00DC1DE2">
        <w:t>Video provides a powerful way to help you prove your point.</w:t>
      </w:r>
      <w:r>
        <w:br/>
        <w:t>2.</w:t>
      </w:r>
      <w:r>
        <w:tab/>
      </w:r>
      <w:r w:rsidR="00DC1DE2">
        <w:t>Audio can do what you said about video in item 1.</w:t>
      </w:r>
    </w:p>
    <w:p w:rsidR="00424E50" w:rsidRDefault="009B4C28" w:rsidP="002F590B">
      <w:pPr>
        <w:rPr>
          <w:b/>
        </w:rPr>
      </w:pPr>
      <w:r w:rsidRPr="00761883">
        <w:rPr>
          <w:b/>
        </w:rPr>
        <w:t>3</w:t>
      </w:r>
      <w:r w:rsidR="00424E50" w:rsidRPr="00761883">
        <w:rPr>
          <w:b/>
        </w:rPr>
        <w:t>.</w:t>
      </w:r>
      <w:r w:rsidR="00424E50" w:rsidRPr="00761883">
        <w:rPr>
          <w:b/>
        </w:rPr>
        <w:tab/>
      </w:r>
      <w:r w:rsidRPr="00761883">
        <w:rPr>
          <w:b/>
        </w:rPr>
        <w:t>Third Article</w:t>
      </w:r>
    </w:p>
    <w:p w:rsidR="00F62B77" w:rsidRDefault="00F62B77" w:rsidP="002F590B">
      <w:r>
        <w:t xml:space="preserve">(1) </w:t>
      </w:r>
      <w:r w:rsidR="00C83953">
        <w:t>Record your video</w:t>
      </w:r>
      <w:r>
        <w:t>;</w:t>
      </w:r>
      <w:r>
        <w:br/>
        <w:t xml:space="preserve">(2) </w:t>
      </w:r>
      <w:r w:rsidR="00C83953">
        <w:t>do some post-processing</w:t>
      </w:r>
      <w:r>
        <w:t>; and</w:t>
      </w:r>
      <w:r>
        <w:br/>
        <w:t xml:space="preserve">(3) </w:t>
      </w:r>
      <w:r w:rsidR="00C83953">
        <w:t>show it to your friends</w:t>
      </w:r>
      <w:r w:rsidR="00753CBD">
        <w:t>.</w:t>
      </w:r>
    </w:p>
    <w:p w:rsidR="009758E5" w:rsidRDefault="009758E5" w:rsidP="002F590B">
      <w:r>
        <w:t>In this para</w:t>
      </w:r>
      <w:r w:rsidR="00C1061E">
        <w:softHyphen/>
        <w:t>graph, we use soft hyphens in</w:t>
      </w:r>
      <w:r>
        <w:t xml:space="preserve"> longer ex</w:t>
      </w:r>
      <w:r>
        <w:softHyphen/>
        <w:t>pressions.</w:t>
      </w:r>
    </w:p>
    <w:p w:rsidR="008430AF" w:rsidRPr="00F62B77" w:rsidRDefault="008430AF" w:rsidP="002F590B">
      <w:r>
        <w:t xml:space="preserve">We </w:t>
      </w:r>
      <w:r>
        <w:t xml:space="preserve">can </w:t>
      </w:r>
      <w:r>
        <w:t xml:space="preserve">also use symbols such as </w:t>
      </w:r>
      <w:r>
        <w:sym w:font="Wingdings" w:char="F028"/>
      </w:r>
      <w:r w:rsidR="00424EA5">
        <w:t xml:space="preserve">, </w:t>
      </w:r>
      <w:r>
        <w:sym w:font="Wingdings" w:char="F021"/>
      </w:r>
      <w:r w:rsidR="00424EA5">
        <w:t xml:space="preserve">, </w:t>
      </w:r>
      <w:r w:rsidR="00424EA5">
        <w:sym w:font="Webdings" w:char="F021"/>
      </w:r>
      <w:r w:rsidR="00424EA5">
        <w:t xml:space="preserve">, or again </w:t>
      </w:r>
      <w:r w:rsidR="00424EA5">
        <w:sym w:font="Wingdings" w:char="F028"/>
      </w:r>
      <w:r>
        <w:t>.</w:t>
      </w:r>
      <w:bookmarkStart w:id="12" w:name="_GoBack"/>
      <w:bookmarkEnd w:id="12"/>
    </w:p>
    <w:sectPr w:rsidR="008430AF" w:rsidRPr="00F62B77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585" w:rsidRDefault="00FD6585" w:rsidP="00E7409C">
      <w:pPr>
        <w:spacing w:after="0" w:line="240" w:lineRule="auto"/>
      </w:pPr>
      <w:r>
        <w:separator/>
      </w:r>
    </w:p>
  </w:endnote>
  <w:endnote w:type="continuationSeparator" w:id="0">
    <w:p w:rsidR="00FD6585" w:rsidRDefault="00FD6585" w:rsidP="00E7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585" w:rsidRDefault="00FD6585" w:rsidP="00E7409C">
      <w:pPr>
        <w:spacing w:after="0" w:line="240" w:lineRule="auto"/>
      </w:pPr>
      <w:r>
        <w:separator/>
      </w:r>
    </w:p>
  </w:footnote>
  <w:footnote w:type="continuationSeparator" w:id="0">
    <w:p w:rsidR="00FD6585" w:rsidRDefault="00FD6585" w:rsidP="00E7409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  <w15:person w15:author="Thomas Barnekow">
    <w15:presenceInfo w15:providerId="AD" w15:userId="S-1-5-21-3236827309-1132713226-1073801652-127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C1"/>
    <w:rsid w:val="00015865"/>
    <w:rsid w:val="00034516"/>
    <w:rsid w:val="00047725"/>
    <w:rsid w:val="00093205"/>
    <w:rsid w:val="00223F96"/>
    <w:rsid w:val="002F590B"/>
    <w:rsid w:val="00301459"/>
    <w:rsid w:val="00303467"/>
    <w:rsid w:val="003141C3"/>
    <w:rsid w:val="00424E50"/>
    <w:rsid w:val="00424EA5"/>
    <w:rsid w:val="00495428"/>
    <w:rsid w:val="00595E12"/>
    <w:rsid w:val="005A6562"/>
    <w:rsid w:val="006C0372"/>
    <w:rsid w:val="006F4563"/>
    <w:rsid w:val="006F519A"/>
    <w:rsid w:val="00753CBD"/>
    <w:rsid w:val="00761883"/>
    <w:rsid w:val="00811E87"/>
    <w:rsid w:val="008430AF"/>
    <w:rsid w:val="008F4442"/>
    <w:rsid w:val="008F781B"/>
    <w:rsid w:val="00957E97"/>
    <w:rsid w:val="00971B90"/>
    <w:rsid w:val="009758E5"/>
    <w:rsid w:val="009B4C28"/>
    <w:rsid w:val="00A00B5F"/>
    <w:rsid w:val="00BD10F6"/>
    <w:rsid w:val="00C1061E"/>
    <w:rsid w:val="00C83953"/>
    <w:rsid w:val="00CD34C1"/>
    <w:rsid w:val="00D751E6"/>
    <w:rsid w:val="00DC1DE2"/>
    <w:rsid w:val="00E7409C"/>
    <w:rsid w:val="00E94DED"/>
    <w:rsid w:val="00EA22B5"/>
    <w:rsid w:val="00EC5775"/>
    <w:rsid w:val="00F020EA"/>
    <w:rsid w:val="00F11D6B"/>
    <w:rsid w:val="00F62B77"/>
    <w:rsid w:val="00FD6585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E98B5"/>
  <w15:chartTrackingRefBased/>
  <w15:docId w15:val="{A48968A3-6F79-40C7-AF07-513AD86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1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32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09C"/>
  </w:style>
  <w:style w:type="paragraph" w:styleId="Footer">
    <w:name w:val="footer"/>
    <w:basedOn w:val="Normal"/>
    <w:link w:val="FooterChar"/>
    <w:uiPriority w:val="99"/>
    <w:unhideWhenUsed/>
    <w:rsid w:val="00E7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Thomas Barnekow</cp:lastModifiedBy>
  <cp:revision>33</cp:revision>
  <dcterms:created xsi:type="dcterms:W3CDTF">2014-07-15T06:11:00Z</dcterms:created>
  <dcterms:modified xsi:type="dcterms:W3CDTF">2016-12-03T23:05:00Z</dcterms:modified>
</cp:coreProperties>
</file>